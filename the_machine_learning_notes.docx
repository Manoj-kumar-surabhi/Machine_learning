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D05" w14:textId="77777777" w:rsidR="00396862" w:rsidRPr="00F8221F" w:rsidRDefault="00396862">
      <w:pPr>
        <w:rPr>
          <w:b/>
          <w:bCs/>
        </w:rPr>
      </w:pPr>
      <w:r w:rsidRPr="00F8221F">
        <w:rPr>
          <w:b/>
          <w:bCs/>
        </w:rPr>
        <w:t>The Machi</w:t>
      </w:r>
      <w:r w:rsidR="00F8221F" w:rsidRPr="00F8221F">
        <w:rPr>
          <w:b/>
          <w:bCs/>
        </w:rPr>
        <w:t>ne</w:t>
      </w:r>
      <w:r w:rsidRPr="00F8221F">
        <w:rPr>
          <w:b/>
          <w:bCs/>
        </w:rPr>
        <w:t xml:space="preserve"> Learning process</w:t>
      </w:r>
    </w:p>
    <w:p w14:paraId="09915240" w14:textId="77777777" w:rsidR="00396862" w:rsidRDefault="00396862">
      <w:r>
        <w:t>Step-1: Data pre-processing</w:t>
      </w:r>
    </w:p>
    <w:p w14:paraId="270D1507" w14:textId="77777777" w:rsidR="00396862" w:rsidRDefault="00396862" w:rsidP="00396862">
      <w:pPr>
        <w:pStyle w:val="ListParagraph"/>
        <w:numPr>
          <w:ilvl w:val="0"/>
          <w:numId w:val="1"/>
        </w:numPr>
      </w:pPr>
      <w:r>
        <w:t>Import the data</w:t>
      </w:r>
    </w:p>
    <w:p w14:paraId="3BEC74BA" w14:textId="77777777" w:rsidR="00396862" w:rsidRDefault="00396862" w:rsidP="00396862">
      <w:pPr>
        <w:pStyle w:val="ListParagraph"/>
        <w:numPr>
          <w:ilvl w:val="0"/>
          <w:numId w:val="1"/>
        </w:numPr>
      </w:pPr>
      <w:r>
        <w:t>Clean the data</w:t>
      </w:r>
    </w:p>
    <w:p w14:paraId="7946CC79" w14:textId="77777777" w:rsidR="00396862" w:rsidRDefault="00396862" w:rsidP="00396862">
      <w:pPr>
        <w:pStyle w:val="ListParagraph"/>
        <w:numPr>
          <w:ilvl w:val="0"/>
          <w:numId w:val="1"/>
        </w:numPr>
      </w:pPr>
      <w:r>
        <w:t>Split into training and test sets</w:t>
      </w:r>
    </w:p>
    <w:p w14:paraId="2C1F340C" w14:textId="77777777" w:rsidR="00396862" w:rsidRDefault="00396862" w:rsidP="00396862">
      <w:r>
        <w:t xml:space="preserve"> Step-2: Modelling</w:t>
      </w:r>
    </w:p>
    <w:p w14:paraId="441C6E07" w14:textId="77777777" w:rsidR="00396862" w:rsidRDefault="00396862" w:rsidP="00396862">
      <w:pPr>
        <w:pStyle w:val="ListParagraph"/>
        <w:numPr>
          <w:ilvl w:val="0"/>
          <w:numId w:val="1"/>
        </w:numPr>
      </w:pPr>
      <w:r>
        <w:t xml:space="preserve">Build the model </w:t>
      </w:r>
    </w:p>
    <w:p w14:paraId="11B5C8D4" w14:textId="77777777" w:rsidR="00396862" w:rsidRDefault="00396862" w:rsidP="00396862">
      <w:pPr>
        <w:pStyle w:val="ListParagraph"/>
        <w:numPr>
          <w:ilvl w:val="0"/>
          <w:numId w:val="1"/>
        </w:numPr>
      </w:pPr>
      <w:r>
        <w:t>Train the model</w:t>
      </w:r>
    </w:p>
    <w:p w14:paraId="05E62F08" w14:textId="77777777" w:rsidR="00396862" w:rsidRDefault="00396862" w:rsidP="00396862">
      <w:pPr>
        <w:pStyle w:val="ListParagraph"/>
        <w:numPr>
          <w:ilvl w:val="0"/>
          <w:numId w:val="1"/>
        </w:numPr>
      </w:pPr>
      <w:r>
        <w:t>Make predictions</w:t>
      </w:r>
    </w:p>
    <w:p w14:paraId="6AA6FA5B" w14:textId="77777777" w:rsidR="00396862" w:rsidRDefault="00396862" w:rsidP="00396862">
      <w:r>
        <w:t xml:space="preserve"> Step-3: Evaluation</w:t>
      </w:r>
    </w:p>
    <w:p w14:paraId="22DF5498" w14:textId="77777777" w:rsidR="00396862" w:rsidRDefault="00396862" w:rsidP="00396862">
      <w:pPr>
        <w:pStyle w:val="ListParagraph"/>
        <w:numPr>
          <w:ilvl w:val="0"/>
          <w:numId w:val="1"/>
        </w:numPr>
      </w:pPr>
      <w:r>
        <w:t>Calculate performance metrics</w:t>
      </w:r>
    </w:p>
    <w:p w14:paraId="6CBD1565" w14:textId="77777777" w:rsidR="00396862" w:rsidRDefault="00396862" w:rsidP="00396862">
      <w:pPr>
        <w:pStyle w:val="ListParagraph"/>
        <w:numPr>
          <w:ilvl w:val="0"/>
          <w:numId w:val="1"/>
        </w:numPr>
      </w:pPr>
      <w:r>
        <w:t>Make a ve</w:t>
      </w:r>
      <w:r w:rsidR="00F8221F">
        <w:t>r</w:t>
      </w:r>
      <w:r>
        <w:t>dict</w:t>
      </w:r>
    </w:p>
    <w:p w14:paraId="569B5F1D" w14:textId="77777777" w:rsidR="00D2682D" w:rsidRDefault="00D2682D" w:rsidP="006665B4"/>
    <w:p w14:paraId="13825A14" w14:textId="77777777" w:rsidR="00D2682D" w:rsidRDefault="00D2682D" w:rsidP="00AC5926">
      <w:pPr>
        <w:pStyle w:val="ListParagraph"/>
        <w:ind w:left="564"/>
      </w:pPr>
    </w:p>
    <w:p w14:paraId="76A0CF60" w14:textId="6B767416" w:rsidR="00D2682D" w:rsidRPr="00741FD2" w:rsidRDefault="00D2682D" w:rsidP="00741FD2">
      <w:pPr>
        <w:pStyle w:val="ListParagraph"/>
        <w:ind w:left="564"/>
        <w:rPr>
          <w:b/>
          <w:bCs/>
          <w:sz w:val="24"/>
          <w:szCs w:val="24"/>
        </w:rPr>
      </w:pPr>
      <w:r w:rsidRPr="00741FD2">
        <w:rPr>
          <w:b/>
          <w:bCs/>
          <w:sz w:val="24"/>
          <w:szCs w:val="24"/>
        </w:rPr>
        <w:t>The data pre-processing tools</w:t>
      </w:r>
    </w:p>
    <w:p w14:paraId="3718CC16" w14:textId="0B8B0785" w:rsidR="00D2682D" w:rsidRDefault="00FD0A39" w:rsidP="00741FD2">
      <w:pPr>
        <w:pStyle w:val="ListParagraph"/>
        <w:ind w:left="564"/>
        <w:jc w:val="center"/>
        <w:rPr>
          <w:b/>
          <w:bCs/>
          <w:sz w:val="24"/>
          <w:szCs w:val="24"/>
        </w:rPr>
      </w:pPr>
      <w:r>
        <w:rPr>
          <w:b/>
          <w:bCs/>
          <w:sz w:val="24"/>
          <w:szCs w:val="24"/>
        </w:rPr>
        <w:t xml:space="preserve">Step-1: </w:t>
      </w:r>
      <w:r w:rsidR="00702B14" w:rsidRPr="00741FD2">
        <w:rPr>
          <w:b/>
          <w:bCs/>
          <w:sz w:val="24"/>
          <w:szCs w:val="24"/>
        </w:rPr>
        <w:t>Importing the main libraries</w:t>
      </w:r>
    </w:p>
    <w:p w14:paraId="3F2456EC" w14:textId="77777777" w:rsidR="00741FD2" w:rsidRPr="00741FD2" w:rsidRDefault="00741FD2" w:rsidP="00D2682D">
      <w:pPr>
        <w:pStyle w:val="ListParagraph"/>
        <w:ind w:left="564"/>
        <w:rPr>
          <w:b/>
          <w:bCs/>
          <w:sz w:val="24"/>
          <w:szCs w:val="24"/>
        </w:rPr>
      </w:pPr>
    </w:p>
    <w:p w14:paraId="08BD1585" w14:textId="1EF21697" w:rsidR="00714B9C" w:rsidRDefault="00741FD2" w:rsidP="00714B9C">
      <w:pPr>
        <w:pStyle w:val="ListParagraph"/>
        <w:numPr>
          <w:ilvl w:val="0"/>
          <w:numId w:val="2"/>
        </w:numPr>
      </w:pPr>
      <w:r w:rsidRPr="00741FD2">
        <w:rPr>
          <w:b/>
          <w:bCs/>
        </w:rPr>
        <w:t>NumPy</w:t>
      </w:r>
      <w:r w:rsidR="00702B14">
        <w:t xml:space="preserve">: </w:t>
      </w:r>
      <w:r w:rsidR="00D30612">
        <w:t>It is used for numerical computing and support of arrays, matrices, and mathematical functions to operate on these arrays effic</w:t>
      </w:r>
      <w:r w:rsidR="00714B9C">
        <w:t>iently.</w:t>
      </w:r>
    </w:p>
    <w:p w14:paraId="2A14D0A5" w14:textId="77777777" w:rsidR="00714B9C" w:rsidRDefault="00714B9C" w:rsidP="00714B9C">
      <w:pPr>
        <w:pStyle w:val="ListParagraph"/>
        <w:ind w:left="924"/>
      </w:pPr>
    </w:p>
    <w:p w14:paraId="196243C9" w14:textId="219C0C15" w:rsidR="00714B9C" w:rsidRDefault="00714B9C" w:rsidP="00702B14">
      <w:pPr>
        <w:pStyle w:val="ListParagraph"/>
        <w:numPr>
          <w:ilvl w:val="0"/>
          <w:numId w:val="2"/>
        </w:numPr>
      </w:pPr>
      <w:r w:rsidRPr="00741FD2">
        <w:rPr>
          <w:b/>
          <w:bCs/>
        </w:rPr>
        <w:t>Pandas</w:t>
      </w:r>
      <w:r>
        <w:t xml:space="preserve">: It is designed </w:t>
      </w:r>
      <w:r w:rsidR="009A1D74">
        <w:t xml:space="preserve">for data manipulation and analysis. It provides data structures </w:t>
      </w:r>
      <w:r w:rsidR="003C6689">
        <w:t>like series and data</w:t>
      </w:r>
      <w:r w:rsidR="008E3BF3">
        <w:t xml:space="preserve"> </w:t>
      </w:r>
      <w:r w:rsidR="00741FD2">
        <w:t xml:space="preserve">frames </w:t>
      </w:r>
      <w:r w:rsidR="003C6689">
        <w:t xml:space="preserve">(2d </w:t>
      </w:r>
      <w:r w:rsidR="00A20FF9">
        <w:t>labelled</w:t>
      </w:r>
      <w:r w:rsidR="008E3BF3">
        <w:t xml:space="preserve"> data structure) along with tools for reading and writing data, handling missing data</w:t>
      </w:r>
      <w:r w:rsidR="00741FD2">
        <w:t>, reshaping, merging, and more.</w:t>
      </w:r>
    </w:p>
    <w:p w14:paraId="2B843222" w14:textId="77777777" w:rsidR="00F7323E" w:rsidRDefault="00F7323E" w:rsidP="00F7323E">
      <w:pPr>
        <w:pStyle w:val="ListParagraph"/>
      </w:pPr>
    </w:p>
    <w:p w14:paraId="26587B70" w14:textId="226DA706" w:rsidR="00F7323E" w:rsidRDefault="00F7323E" w:rsidP="00702B14">
      <w:pPr>
        <w:pStyle w:val="ListParagraph"/>
        <w:numPr>
          <w:ilvl w:val="0"/>
          <w:numId w:val="2"/>
        </w:numPr>
      </w:pPr>
      <w:r>
        <w:rPr>
          <w:b/>
          <w:bCs/>
        </w:rPr>
        <w:t xml:space="preserve">Scikit-learn: </w:t>
      </w:r>
      <w:r>
        <w:t xml:space="preserve">It is a popular </w:t>
      </w:r>
      <w:r w:rsidR="00FD0A39">
        <w:t>machine-learning</w:t>
      </w:r>
      <w:r>
        <w:t xml:space="preserve"> library in Python</w:t>
      </w:r>
      <w:r w:rsidR="00FD0A39">
        <w:t>.</w:t>
      </w:r>
    </w:p>
    <w:p w14:paraId="32C47342" w14:textId="77777777" w:rsidR="00FD0A39" w:rsidRDefault="00FD0A39" w:rsidP="00FD0A39">
      <w:pPr>
        <w:pStyle w:val="ListParagraph"/>
      </w:pPr>
    </w:p>
    <w:p w14:paraId="3B75D6F6" w14:textId="67AEF0F1" w:rsidR="00FD0A39" w:rsidRDefault="00FD0A39" w:rsidP="00FD0A39">
      <w:pPr>
        <w:pStyle w:val="ListParagraph"/>
        <w:ind w:left="924"/>
        <w:jc w:val="center"/>
        <w:rPr>
          <w:b/>
          <w:bCs/>
          <w:sz w:val="24"/>
          <w:szCs w:val="24"/>
        </w:rPr>
      </w:pPr>
      <w:r w:rsidRPr="00FD0A39">
        <w:rPr>
          <w:b/>
          <w:bCs/>
          <w:sz w:val="24"/>
          <w:szCs w:val="24"/>
        </w:rPr>
        <w:t xml:space="preserve">Step-2: Importing the </w:t>
      </w:r>
      <w:r>
        <w:rPr>
          <w:b/>
          <w:bCs/>
          <w:sz w:val="24"/>
          <w:szCs w:val="24"/>
        </w:rPr>
        <w:t>dataset</w:t>
      </w:r>
    </w:p>
    <w:p w14:paraId="6FC067AC" w14:textId="77777777" w:rsidR="003B45BD" w:rsidRDefault="003B45BD" w:rsidP="00FD0A39">
      <w:pPr>
        <w:pStyle w:val="ListParagraph"/>
        <w:ind w:left="924"/>
        <w:jc w:val="center"/>
        <w:rPr>
          <w:b/>
          <w:bCs/>
          <w:sz w:val="24"/>
          <w:szCs w:val="24"/>
        </w:rPr>
      </w:pPr>
    </w:p>
    <w:p w14:paraId="00EAB5B0" w14:textId="76B10B43" w:rsidR="009E4F64" w:rsidRDefault="003B45BD" w:rsidP="004135FA">
      <w:pPr>
        <w:pStyle w:val="ListParagraph"/>
        <w:ind w:left="924"/>
      </w:pPr>
      <w:r w:rsidRPr="003B45BD">
        <w:t xml:space="preserve">When </w:t>
      </w:r>
      <w:r>
        <w:t xml:space="preserve">importing a dataset it </w:t>
      </w:r>
      <w:r w:rsidR="007A5CD0">
        <w:t xml:space="preserve">needs to be assigned to </w:t>
      </w:r>
      <w:r w:rsidR="002139D3">
        <w:t xml:space="preserve">a variable. </w:t>
      </w:r>
      <w:r w:rsidR="002D79C8">
        <w:t>Pandas’</w:t>
      </w:r>
      <w:r w:rsidR="002139D3">
        <w:t xml:space="preserve"> library is used for </w:t>
      </w:r>
      <w:r w:rsidR="00B15F6F">
        <w:t xml:space="preserve">importing. Moreover, </w:t>
      </w:r>
      <w:r w:rsidR="002D79C8">
        <w:t xml:space="preserve">the </w:t>
      </w:r>
      <w:r w:rsidR="00F34835">
        <w:t>delimiter</w:t>
      </w:r>
      <w:r w:rsidR="00B15F6F">
        <w:t xml:space="preserve"> needs to be checked before importing the file</w:t>
      </w:r>
      <w:r w:rsidR="004135FA">
        <w:t>.</w:t>
      </w:r>
      <w:r w:rsidR="00F34835">
        <w:t xml:space="preserve"> </w:t>
      </w:r>
      <w:r w:rsidR="002D79C8">
        <w:t xml:space="preserve">Other </w:t>
      </w:r>
    </w:p>
    <w:p w14:paraId="4B417D0E" w14:textId="429A9415" w:rsidR="002D79C8" w:rsidRDefault="002D79C8" w:rsidP="004135FA">
      <w:pPr>
        <w:pStyle w:val="ListParagraph"/>
        <w:ind w:left="924"/>
      </w:pPr>
      <w:r>
        <w:t>than Commas, the type of delimiter must be mentioned when importing.</w:t>
      </w:r>
    </w:p>
    <w:p w14:paraId="79D2032B" w14:textId="77777777" w:rsidR="002D79C8" w:rsidRDefault="002D79C8" w:rsidP="004135FA">
      <w:pPr>
        <w:pStyle w:val="ListParagraph"/>
        <w:ind w:left="924"/>
      </w:pPr>
    </w:p>
    <w:p w14:paraId="40B99F69" w14:textId="129A05BF" w:rsidR="002D79C8" w:rsidRDefault="002E56FD" w:rsidP="004135FA">
      <w:pPr>
        <w:pStyle w:val="ListParagraph"/>
        <w:ind w:left="924"/>
        <w:rPr>
          <w:b/>
          <w:bCs/>
        </w:rPr>
      </w:pPr>
      <w:r w:rsidRPr="00D85420">
        <w:rPr>
          <w:b/>
          <w:bCs/>
        </w:rPr>
        <w:t>data_frame = pd.read_csv(‘file_name.csv’, delimiter</w:t>
      </w:r>
      <w:r w:rsidR="00D85420" w:rsidRPr="00D85420">
        <w:rPr>
          <w:b/>
          <w:bCs/>
        </w:rPr>
        <w:t xml:space="preserve">=” ,”) </w:t>
      </w:r>
    </w:p>
    <w:p w14:paraId="63D64455" w14:textId="77777777" w:rsidR="005D4BFA" w:rsidRDefault="005D4BFA" w:rsidP="004135FA">
      <w:pPr>
        <w:pStyle w:val="ListParagraph"/>
        <w:ind w:left="924"/>
        <w:rPr>
          <w:b/>
          <w:bCs/>
        </w:rPr>
      </w:pPr>
    </w:p>
    <w:p w14:paraId="11E4A6F7" w14:textId="18069789" w:rsidR="005D4BFA" w:rsidRDefault="00EE0A88" w:rsidP="004135FA">
      <w:pPr>
        <w:pStyle w:val="ListParagraph"/>
        <w:ind w:left="924"/>
      </w:pPr>
      <w:r>
        <w:t>Types of Variables:</w:t>
      </w:r>
    </w:p>
    <w:p w14:paraId="3FA5A127" w14:textId="77777777" w:rsidR="00B6713A" w:rsidRDefault="00B6713A" w:rsidP="004135FA">
      <w:pPr>
        <w:pStyle w:val="ListParagraph"/>
        <w:ind w:left="924"/>
      </w:pPr>
    </w:p>
    <w:p w14:paraId="05C25774" w14:textId="77777777" w:rsidR="006D69D8" w:rsidRDefault="00345DF9" w:rsidP="004135FA">
      <w:pPr>
        <w:pStyle w:val="ListParagraph"/>
        <w:ind w:left="924"/>
      </w:pPr>
      <w:r>
        <w:t>Generally, the</w:t>
      </w:r>
      <w:r w:rsidR="00EE0A88">
        <w:t xml:space="preserve"> data</w:t>
      </w:r>
      <w:r w:rsidR="006D69D8">
        <w:t xml:space="preserve"> </w:t>
      </w:r>
      <w:r w:rsidR="00EE0A88">
        <w:t xml:space="preserve">frame is </w:t>
      </w:r>
      <w:r w:rsidR="006D69D8">
        <w:t>divided into two types. They are:</w:t>
      </w:r>
    </w:p>
    <w:p w14:paraId="549713DB" w14:textId="77777777" w:rsidR="006D69D8" w:rsidRDefault="006D69D8" w:rsidP="004135FA">
      <w:pPr>
        <w:pStyle w:val="ListParagraph"/>
        <w:ind w:left="924"/>
      </w:pPr>
    </w:p>
    <w:p w14:paraId="680D1F6F" w14:textId="4A98F33B" w:rsidR="00345DF9" w:rsidRDefault="006D69D8" w:rsidP="004135FA">
      <w:pPr>
        <w:pStyle w:val="ListParagraph"/>
        <w:ind w:left="924"/>
      </w:pPr>
      <w:r w:rsidRPr="00394E9F">
        <w:rPr>
          <w:b/>
          <w:bCs/>
        </w:rPr>
        <w:t>Independent variables</w:t>
      </w:r>
      <w:r w:rsidR="00826506" w:rsidRPr="00394E9F">
        <w:rPr>
          <w:b/>
          <w:bCs/>
        </w:rPr>
        <w:t xml:space="preserve"> or features</w:t>
      </w:r>
      <w:r w:rsidR="00826506">
        <w:t>: T</w:t>
      </w:r>
      <w:r w:rsidR="00217FB6">
        <w:t xml:space="preserve">hese variables are used to check whether there is a </w:t>
      </w:r>
      <w:r w:rsidR="00750B65">
        <w:t>rela</w:t>
      </w:r>
      <w:r w:rsidR="00575C9B">
        <w:t xml:space="preserve">tion with </w:t>
      </w:r>
      <w:r w:rsidR="00817BA1">
        <w:t xml:space="preserve">the </w:t>
      </w:r>
      <w:r w:rsidR="00575C9B">
        <w:t>dependent variable or target.</w:t>
      </w:r>
    </w:p>
    <w:p w14:paraId="600C7DDF" w14:textId="6504D8CD" w:rsidR="00575C9B" w:rsidRDefault="00575C9B" w:rsidP="004135FA">
      <w:pPr>
        <w:pStyle w:val="ListParagraph"/>
        <w:ind w:left="924"/>
      </w:pPr>
      <w:r>
        <w:t>Usually, these varia</w:t>
      </w:r>
      <w:r w:rsidR="00817BA1">
        <w:t>bles are placed at starting of a table</w:t>
      </w:r>
      <w:r w:rsidR="00394E9F">
        <w:t>.</w:t>
      </w:r>
    </w:p>
    <w:p w14:paraId="7E150E46" w14:textId="77777777" w:rsidR="00394E9F" w:rsidRDefault="00394E9F" w:rsidP="004135FA">
      <w:pPr>
        <w:pStyle w:val="ListParagraph"/>
        <w:ind w:left="924"/>
      </w:pPr>
    </w:p>
    <w:p w14:paraId="53A094F6" w14:textId="209521B3" w:rsidR="004A3EBB" w:rsidRDefault="004A3EBB" w:rsidP="004135FA">
      <w:pPr>
        <w:pStyle w:val="ListParagraph"/>
        <w:ind w:left="924"/>
      </w:pPr>
      <w:r>
        <w:t>Dependent variable or target:</w:t>
      </w:r>
      <w:r w:rsidR="00752AA2">
        <w:t xml:space="preserve"> This variable is placed </w:t>
      </w:r>
      <w:r w:rsidR="009D44D7">
        <w:t>in</w:t>
      </w:r>
      <w:r w:rsidR="00752AA2">
        <w:t xml:space="preserve"> </w:t>
      </w:r>
      <w:r w:rsidR="00DC3444">
        <w:t xml:space="preserve">the </w:t>
      </w:r>
      <w:r w:rsidR="00752AA2">
        <w:t xml:space="preserve">last </w:t>
      </w:r>
      <w:r w:rsidR="00DC3444">
        <w:t xml:space="preserve">column </w:t>
      </w:r>
      <w:r w:rsidR="00752AA2">
        <w:t>of the table</w:t>
      </w:r>
      <w:r w:rsidR="00DC3444">
        <w:t>.</w:t>
      </w:r>
    </w:p>
    <w:p w14:paraId="2C0ABAF3" w14:textId="77777777" w:rsidR="0091419F" w:rsidRDefault="0091419F" w:rsidP="004135FA">
      <w:pPr>
        <w:pStyle w:val="ListParagraph"/>
        <w:ind w:left="924"/>
      </w:pPr>
    </w:p>
    <w:p w14:paraId="0D6C0103" w14:textId="70A88161" w:rsidR="0091419F" w:rsidRDefault="0091419F" w:rsidP="004135FA">
      <w:pPr>
        <w:pStyle w:val="ListParagraph"/>
        <w:ind w:left="924"/>
      </w:pPr>
      <w:r>
        <w:t>To divide the dataset into two variables</w:t>
      </w:r>
      <w:r w:rsidR="0005488F">
        <w:t xml:space="preserve">, we can use </w:t>
      </w:r>
      <w:ins w:id="0" w:author="Microsoft Word" w:date="2024-05-01T22:07:00Z" w16du:dateUtc="2024-05-02T02:07:00Z">
        <w:r w:rsidR="005352B9">
          <w:t>different</w:t>
        </w:r>
      </w:ins>
      <w:r w:rsidR="0005488F">
        <w:t xml:space="preserve"> typ</w:t>
      </w:r>
      <w:r w:rsidR="0062685B">
        <w:t xml:space="preserve">es of </w:t>
      </w:r>
      <w:r w:rsidR="009D44D7">
        <w:t>methods:</w:t>
      </w:r>
    </w:p>
    <w:p w14:paraId="255C30E1" w14:textId="368501C1" w:rsidR="0091419F" w:rsidRDefault="0091419F" w:rsidP="0005488F">
      <w:pPr>
        <w:pStyle w:val="ListParagraph"/>
        <w:ind w:left="924"/>
      </w:pPr>
      <w:r>
        <w:t xml:space="preserve">                                </w:t>
      </w:r>
    </w:p>
    <w:p w14:paraId="6D450B1C" w14:textId="0CC825EA" w:rsidR="0062685B" w:rsidRDefault="0062685B" w:rsidP="0005488F">
      <w:pPr>
        <w:pStyle w:val="ListParagraph"/>
        <w:ind w:left="924"/>
      </w:pPr>
      <w:r>
        <w:t xml:space="preserve"> </w:t>
      </w:r>
    </w:p>
    <w:p w14:paraId="093E1F7E" w14:textId="1472C16F" w:rsidR="006B482C" w:rsidRPr="002763FE" w:rsidRDefault="00D922E6" w:rsidP="00A20FF9">
      <w:pPr>
        <w:pStyle w:val="ListParagraph"/>
        <w:ind w:left="924"/>
        <w:jc w:val="center"/>
      </w:pPr>
      <w:r w:rsidRPr="002763FE">
        <w:t>i</w:t>
      </w:r>
      <w:r w:rsidR="0062685B" w:rsidRPr="002763FE">
        <w:t xml:space="preserve">loc[ </w:t>
      </w:r>
      <w:r w:rsidRPr="002763FE">
        <w:t>row-start : row-end, column-start : column-end]</w:t>
      </w:r>
    </w:p>
    <w:p w14:paraId="17A9D0D4" w14:textId="11737C78" w:rsidR="005352B9" w:rsidRPr="002763FE" w:rsidRDefault="005352B9" w:rsidP="00A20FF9">
      <w:pPr>
        <w:pStyle w:val="ListParagraph"/>
        <w:ind w:left="924"/>
        <w:jc w:val="center"/>
      </w:pPr>
    </w:p>
    <w:p w14:paraId="753A7FCA" w14:textId="7EA964B9" w:rsidR="00104F7E" w:rsidRPr="002763FE" w:rsidRDefault="00104F7E" w:rsidP="00A20FF9">
      <w:pPr>
        <w:pStyle w:val="ListParagraph"/>
        <w:ind w:left="924"/>
        <w:jc w:val="center"/>
      </w:pPr>
      <w:r w:rsidRPr="002763FE">
        <w:t>drop</w:t>
      </w:r>
      <w:r w:rsidR="00F86EEC" w:rsidRPr="002763FE">
        <w:t>[ “column-name”, axis = 1]</w:t>
      </w:r>
    </w:p>
    <w:p w14:paraId="7DCA1624" w14:textId="77777777" w:rsidR="00A20FF9" w:rsidRPr="002763FE" w:rsidRDefault="00A20FF9" w:rsidP="00A20FF9">
      <w:pPr>
        <w:pStyle w:val="ListParagraph"/>
        <w:ind w:left="924"/>
        <w:jc w:val="center"/>
      </w:pPr>
    </w:p>
    <w:p w14:paraId="5E3C79F0" w14:textId="77777777" w:rsidR="002763FE" w:rsidRDefault="00A20FF9" w:rsidP="00A20FF9">
      <w:pPr>
        <w:pStyle w:val="ListParagraph"/>
        <w:ind w:left="924"/>
        <w:jc w:val="center"/>
      </w:pPr>
      <w:r w:rsidRPr="002763FE">
        <w:t>dataset_name[“column-name”]</w:t>
      </w:r>
    </w:p>
    <w:p w14:paraId="0D4E6014" w14:textId="756C7E76" w:rsidR="00A20FF9" w:rsidRPr="002763FE" w:rsidRDefault="002763FE" w:rsidP="00A20FF9">
      <w:pPr>
        <w:pStyle w:val="ListParagraph"/>
        <w:ind w:left="924"/>
        <w:jc w:val="center"/>
        <w:rPr>
          <w:sz w:val="24"/>
          <w:szCs w:val="24"/>
        </w:rPr>
      </w:pPr>
      <w:r>
        <w:br/>
      </w:r>
    </w:p>
    <w:p w14:paraId="125853C0" w14:textId="511EDCCE" w:rsidR="002763FE" w:rsidRPr="008D623C" w:rsidRDefault="002763FE" w:rsidP="00A20FF9">
      <w:pPr>
        <w:pStyle w:val="ListParagraph"/>
        <w:ind w:left="924"/>
        <w:jc w:val="center"/>
        <w:rPr>
          <w:b/>
          <w:bCs/>
          <w:sz w:val="24"/>
          <w:szCs w:val="24"/>
        </w:rPr>
      </w:pPr>
      <w:r w:rsidRPr="008D623C">
        <w:rPr>
          <w:b/>
          <w:bCs/>
          <w:sz w:val="24"/>
          <w:szCs w:val="24"/>
        </w:rPr>
        <w:t>step-3: Taking care of the missing data</w:t>
      </w:r>
      <w:r w:rsidRPr="008D623C">
        <w:rPr>
          <w:b/>
          <w:bCs/>
          <w:sz w:val="24"/>
          <w:szCs w:val="24"/>
        </w:rPr>
        <w:br/>
      </w:r>
    </w:p>
    <w:p w14:paraId="1507F222" w14:textId="6FEDF435" w:rsidR="002763FE" w:rsidRDefault="00C2524E" w:rsidP="002763FE">
      <w:pPr>
        <w:pStyle w:val="ListParagraph"/>
        <w:ind w:left="924"/>
        <w:rPr>
          <w:sz w:val="24"/>
          <w:szCs w:val="24"/>
        </w:rPr>
      </w:pPr>
      <w:r>
        <w:rPr>
          <w:sz w:val="24"/>
          <w:szCs w:val="24"/>
        </w:rPr>
        <w:t xml:space="preserve">Generally, </w:t>
      </w:r>
      <w:r w:rsidR="00F96137">
        <w:rPr>
          <w:sz w:val="24"/>
          <w:szCs w:val="24"/>
        </w:rPr>
        <w:t>when</w:t>
      </w:r>
      <w:r>
        <w:rPr>
          <w:sz w:val="24"/>
          <w:szCs w:val="24"/>
        </w:rPr>
        <w:t xml:space="preserve"> a dataset is imported, it may co</w:t>
      </w:r>
      <w:r w:rsidR="00E72D89">
        <w:rPr>
          <w:sz w:val="24"/>
          <w:szCs w:val="24"/>
        </w:rPr>
        <w:t xml:space="preserve">ntain missing numerical values and this may </w:t>
      </w:r>
      <w:r w:rsidR="007F4E68">
        <w:rPr>
          <w:sz w:val="24"/>
          <w:szCs w:val="24"/>
        </w:rPr>
        <w:t>affect</w:t>
      </w:r>
      <w:r w:rsidR="00E72D89">
        <w:rPr>
          <w:sz w:val="24"/>
          <w:szCs w:val="24"/>
        </w:rPr>
        <w:t xml:space="preserve"> </w:t>
      </w:r>
      <w:r w:rsidR="00ED338F">
        <w:rPr>
          <w:sz w:val="24"/>
          <w:szCs w:val="24"/>
        </w:rPr>
        <w:t xml:space="preserve">our results. So, the best way to replace </w:t>
      </w:r>
      <w:r w:rsidR="00EE4A9C">
        <w:rPr>
          <w:sz w:val="24"/>
          <w:szCs w:val="24"/>
        </w:rPr>
        <w:t>the</w:t>
      </w:r>
      <w:r w:rsidR="00ED338F">
        <w:rPr>
          <w:sz w:val="24"/>
          <w:szCs w:val="24"/>
        </w:rPr>
        <w:t xml:space="preserve"> null valu</w:t>
      </w:r>
      <w:r w:rsidR="00F96137">
        <w:rPr>
          <w:sz w:val="24"/>
          <w:szCs w:val="24"/>
        </w:rPr>
        <w:t xml:space="preserve">es in a variable </w:t>
      </w:r>
      <w:r w:rsidR="00EE4A9C">
        <w:rPr>
          <w:sz w:val="24"/>
          <w:szCs w:val="24"/>
        </w:rPr>
        <w:t>is</w:t>
      </w:r>
      <w:r w:rsidR="00F96137">
        <w:rPr>
          <w:sz w:val="24"/>
          <w:szCs w:val="24"/>
        </w:rPr>
        <w:t xml:space="preserve"> to use its mean.</w:t>
      </w:r>
    </w:p>
    <w:p w14:paraId="5174C017" w14:textId="77777777" w:rsidR="00F96137" w:rsidRDefault="00F96137" w:rsidP="002763FE">
      <w:pPr>
        <w:pStyle w:val="ListParagraph"/>
        <w:ind w:left="924"/>
        <w:rPr>
          <w:sz w:val="24"/>
          <w:szCs w:val="24"/>
        </w:rPr>
      </w:pPr>
    </w:p>
    <w:p w14:paraId="5BDAE18E" w14:textId="60CF9F6A" w:rsidR="00EE4A9C" w:rsidRDefault="00EE4A9C" w:rsidP="002763FE">
      <w:pPr>
        <w:pStyle w:val="ListParagraph"/>
        <w:ind w:left="924"/>
        <w:rPr>
          <w:sz w:val="24"/>
          <w:szCs w:val="24"/>
        </w:rPr>
      </w:pPr>
      <w:r>
        <w:rPr>
          <w:sz w:val="24"/>
          <w:szCs w:val="24"/>
        </w:rPr>
        <w:t>Median can be used, but it can be easily affected by outliers.</w:t>
      </w:r>
    </w:p>
    <w:p w14:paraId="1DFF5966" w14:textId="0CCF7DA1" w:rsidR="00476D38" w:rsidRDefault="00476D38" w:rsidP="002763FE">
      <w:pPr>
        <w:pStyle w:val="ListParagraph"/>
        <w:ind w:left="924"/>
        <w:rPr>
          <w:sz w:val="24"/>
          <w:szCs w:val="24"/>
        </w:rPr>
      </w:pPr>
    </w:p>
    <w:p w14:paraId="725B4747" w14:textId="715F467B" w:rsidR="00C708E0" w:rsidRDefault="0046666A" w:rsidP="00C708E0">
      <w:pPr>
        <w:pStyle w:val="ListParagraph"/>
        <w:numPr>
          <w:ilvl w:val="0"/>
          <w:numId w:val="1"/>
        </w:numPr>
        <w:rPr>
          <w:sz w:val="24"/>
          <w:szCs w:val="24"/>
        </w:rPr>
      </w:pPr>
      <w:r>
        <w:rPr>
          <w:sz w:val="24"/>
          <w:szCs w:val="24"/>
        </w:rPr>
        <w:t xml:space="preserve">The first step is to import </w:t>
      </w:r>
      <w:proofErr w:type="spellStart"/>
      <w:r>
        <w:rPr>
          <w:sz w:val="24"/>
          <w:szCs w:val="24"/>
        </w:rPr>
        <w:t>SimpleImputer</w:t>
      </w:r>
      <w:proofErr w:type="spellEnd"/>
      <w:r>
        <w:rPr>
          <w:sz w:val="24"/>
          <w:szCs w:val="24"/>
        </w:rPr>
        <w:t xml:space="preserve"> class</w:t>
      </w:r>
    </w:p>
    <w:p w14:paraId="34EB1C51" w14:textId="389DA8BC" w:rsidR="0046666A" w:rsidRDefault="0046666A" w:rsidP="0046666A">
      <w:pPr>
        <w:pStyle w:val="ListParagraph"/>
        <w:ind w:left="564"/>
        <w:rPr>
          <w:sz w:val="24"/>
          <w:szCs w:val="24"/>
        </w:rPr>
      </w:pPr>
      <w:r>
        <w:rPr>
          <w:sz w:val="24"/>
          <w:szCs w:val="24"/>
        </w:rPr>
        <w:t xml:space="preserve">     </w:t>
      </w:r>
    </w:p>
    <w:p w14:paraId="3EC85C3E" w14:textId="09946505" w:rsidR="0046666A" w:rsidRDefault="0046666A" w:rsidP="0046666A">
      <w:pPr>
        <w:pStyle w:val="ListParagraph"/>
        <w:ind w:left="564"/>
        <w:rPr>
          <w:sz w:val="24"/>
          <w:szCs w:val="24"/>
        </w:rPr>
      </w:pPr>
      <w:r>
        <w:rPr>
          <w:sz w:val="24"/>
          <w:szCs w:val="24"/>
        </w:rPr>
        <w:t xml:space="preserve">            From </w:t>
      </w:r>
      <w:proofErr w:type="spellStart"/>
      <w:r>
        <w:rPr>
          <w:sz w:val="24"/>
          <w:szCs w:val="24"/>
        </w:rPr>
        <w:t>sklearn.impute</w:t>
      </w:r>
      <w:proofErr w:type="spellEnd"/>
      <w:r>
        <w:rPr>
          <w:sz w:val="24"/>
          <w:szCs w:val="24"/>
        </w:rPr>
        <w:t xml:space="preserve"> import </w:t>
      </w:r>
      <w:proofErr w:type="spellStart"/>
      <w:r>
        <w:rPr>
          <w:sz w:val="24"/>
          <w:szCs w:val="24"/>
        </w:rPr>
        <w:t>SimpleImputer</w:t>
      </w:r>
      <w:proofErr w:type="spellEnd"/>
    </w:p>
    <w:p w14:paraId="5AF65BE0" w14:textId="58A54BCD" w:rsidR="0046666A" w:rsidRDefault="0046666A" w:rsidP="00A60B4F">
      <w:pPr>
        <w:rPr>
          <w:sz w:val="24"/>
          <w:szCs w:val="24"/>
        </w:rPr>
      </w:pPr>
    </w:p>
    <w:p w14:paraId="32001881" w14:textId="1BFF43E2" w:rsidR="00A60B4F" w:rsidRDefault="00A60B4F" w:rsidP="00A60B4F">
      <w:pPr>
        <w:pStyle w:val="ListParagraph"/>
        <w:numPr>
          <w:ilvl w:val="0"/>
          <w:numId w:val="1"/>
        </w:numPr>
        <w:rPr>
          <w:sz w:val="24"/>
          <w:szCs w:val="24"/>
        </w:rPr>
      </w:pPr>
      <w:r>
        <w:rPr>
          <w:sz w:val="24"/>
          <w:szCs w:val="24"/>
        </w:rPr>
        <w:t xml:space="preserve">Create </w:t>
      </w:r>
      <w:r w:rsidR="00E621DC">
        <w:rPr>
          <w:sz w:val="24"/>
          <w:szCs w:val="24"/>
        </w:rPr>
        <w:t>an</w:t>
      </w:r>
      <w:r>
        <w:rPr>
          <w:sz w:val="24"/>
          <w:szCs w:val="24"/>
        </w:rPr>
        <w:t xml:space="preserve"> object using </w:t>
      </w:r>
      <w:proofErr w:type="spellStart"/>
      <w:r>
        <w:rPr>
          <w:sz w:val="24"/>
          <w:szCs w:val="24"/>
        </w:rPr>
        <w:t>SimpleImputer</w:t>
      </w:r>
      <w:proofErr w:type="spellEnd"/>
      <w:r>
        <w:rPr>
          <w:sz w:val="24"/>
          <w:szCs w:val="24"/>
        </w:rPr>
        <w:t xml:space="preserve"> class</w:t>
      </w:r>
    </w:p>
    <w:p w14:paraId="24F1FEE6" w14:textId="77777777" w:rsidR="00A60B4F" w:rsidRDefault="00A60B4F" w:rsidP="00A60B4F">
      <w:pPr>
        <w:pStyle w:val="ListParagraph"/>
        <w:ind w:left="564"/>
        <w:rPr>
          <w:sz w:val="24"/>
          <w:szCs w:val="24"/>
        </w:rPr>
      </w:pPr>
    </w:p>
    <w:p w14:paraId="15ABF728" w14:textId="62DAAC1D" w:rsidR="00476D38" w:rsidRDefault="00A60B4F" w:rsidP="00940813">
      <w:pPr>
        <w:pStyle w:val="ListParagraph"/>
        <w:ind w:left="564"/>
        <w:rPr>
          <w:sz w:val="24"/>
          <w:szCs w:val="24"/>
        </w:rPr>
      </w:pPr>
      <w:r>
        <w:rPr>
          <w:sz w:val="24"/>
          <w:szCs w:val="24"/>
        </w:rPr>
        <w:t xml:space="preserve">          </w:t>
      </w:r>
      <w:r w:rsidR="00C560F5">
        <w:rPr>
          <w:sz w:val="24"/>
          <w:szCs w:val="24"/>
        </w:rPr>
        <w:t>i</w:t>
      </w:r>
      <w:r>
        <w:rPr>
          <w:sz w:val="24"/>
          <w:szCs w:val="24"/>
        </w:rPr>
        <w:t xml:space="preserve">mputer = </w:t>
      </w:r>
      <w:proofErr w:type="spellStart"/>
      <w:r>
        <w:rPr>
          <w:sz w:val="24"/>
          <w:szCs w:val="24"/>
        </w:rPr>
        <w:t>SimpleImputer</w:t>
      </w:r>
      <w:proofErr w:type="spellEnd"/>
      <w:r>
        <w:rPr>
          <w:sz w:val="24"/>
          <w:szCs w:val="24"/>
        </w:rPr>
        <w:t>(</w:t>
      </w:r>
      <w:proofErr w:type="spellStart"/>
      <w:r>
        <w:rPr>
          <w:sz w:val="24"/>
          <w:szCs w:val="24"/>
        </w:rPr>
        <w:t>missing_values</w:t>
      </w:r>
      <w:proofErr w:type="spellEnd"/>
      <w:r w:rsidR="00940813">
        <w:rPr>
          <w:sz w:val="24"/>
          <w:szCs w:val="24"/>
        </w:rPr>
        <w:t>=</w:t>
      </w:r>
      <w:proofErr w:type="spellStart"/>
      <w:r w:rsidR="00940813">
        <w:rPr>
          <w:sz w:val="24"/>
          <w:szCs w:val="24"/>
        </w:rPr>
        <w:t>np.nan</w:t>
      </w:r>
      <w:proofErr w:type="spellEnd"/>
      <w:r w:rsidR="00940813">
        <w:rPr>
          <w:sz w:val="24"/>
          <w:szCs w:val="24"/>
        </w:rPr>
        <w:t>, strategy = ‘mean’)</w:t>
      </w:r>
    </w:p>
    <w:p w14:paraId="3A2A7DFC" w14:textId="77777777" w:rsidR="00E621DC" w:rsidRDefault="00E621DC" w:rsidP="00E621DC">
      <w:pPr>
        <w:rPr>
          <w:sz w:val="24"/>
          <w:szCs w:val="24"/>
        </w:rPr>
      </w:pPr>
    </w:p>
    <w:p w14:paraId="07855B38" w14:textId="0C0E4F80" w:rsidR="00E621DC" w:rsidRDefault="008D623C" w:rsidP="00E621DC">
      <w:pPr>
        <w:pStyle w:val="ListParagraph"/>
        <w:numPr>
          <w:ilvl w:val="0"/>
          <w:numId w:val="1"/>
        </w:numPr>
        <w:rPr>
          <w:sz w:val="24"/>
          <w:szCs w:val="24"/>
        </w:rPr>
      </w:pPr>
      <w:r>
        <w:rPr>
          <w:sz w:val="24"/>
          <w:szCs w:val="24"/>
        </w:rPr>
        <w:t>Apply fit method</w:t>
      </w:r>
      <w:r w:rsidR="00F41895">
        <w:rPr>
          <w:sz w:val="24"/>
          <w:szCs w:val="24"/>
        </w:rPr>
        <w:t xml:space="preserve"> to get mean and median values</w:t>
      </w:r>
    </w:p>
    <w:p w14:paraId="2AA4E205" w14:textId="77777777" w:rsidR="00F41895" w:rsidRDefault="00F41895" w:rsidP="00F41895">
      <w:pPr>
        <w:pStyle w:val="ListParagraph"/>
        <w:ind w:left="564"/>
        <w:rPr>
          <w:sz w:val="24"/>
          <w:szCs w:val="24"/>
        </w:rPr>
      </w:pPr>
    </w:p>
    <w:p w14:paraId="06929B4F" w14:textId="281C1C66" w:rsidR="00C560F5" w:rsidRDefault="00C560F5" w:rsidP="00C560F5">
      <w:r>
        <w:rPr>
          <w:sz w:val="24"/>
          <w:szCs w:val="24"/>
        </w:rPr>
        <w:t xml:space="preserve">                  </w:t>
      </w:r>
      <w:r w:rsidR="00F41895" w:rsidRPr="00C560F5">
        <w:rPr>
          <w:sz w:val="24"/>
          <w:szCs w:val="24"/>
        </w:rPr>
        <w:t xml:space="preserve">  </w:t>
      </w:r>
      <w:proofErr w:type="spellStart"/>
      <w:r>
        <w:rPr>
          <w:sz w:val="24"/>
          <w:szCs w:val="24"/>
        </w:rPr>
        <w:t>i</w:t>
      </w:r>
      <w:r w:rsidR="00F41895" w:rsidRPr="00C560F5">
        <w:rPr>
          <w:sz w:val="24"/>
          <w:szCs w:val="24"/>
        </w:rPr>
        <w:t>mputer.fit</w:t>
      </w:r>
      <w:proofErr w:type="spellEnd"/>
      <w:r w:rsidRPr="00C560F5">
        <w:rPr>
          <w:sz w:val="24"/>
          <w:szCs w:val="24"/>
        </w:rPr>
        <w:t>(x.</w:t>
      </w:r>
      <w:r w:rsidRPr="00C560F5">
        <w:t xml:space="preserve"> </w:t>
      </w:r>
      <w:r w:rsidRPr="002763FE">
        <w:t>iloc[ row-start : row-end, column-start : column-end]</w:t>
      </w:r>
      <w:r>
        <w:t>)</w:t>
      </w:r>
    </w:p>
    <w:p w14:paraId="41C1B4ED" w14:textId="1C6BF695" w:rsidR="00C560F5" w:rsidRDefault="00C560F5" w:rsidP="00C560F5">
      <w:pPr>
        <w:pStyle w:val="ListParagraph"/>
        <w:numPr>
          <w:ilvl w:val="0"/>
          <w:numId w:val="1"/>
        </w:numPr>
      </w:pPr>
      <w:r>
        <w:t xml:space="preserve">Assign </w:t>
      </w:r>
      <w:r w:rsidR="00C82C95">
        <w:t xml:space="preserve">the </w:t>
      </w:r>
      <w:r w:rsidR="00052DF5">
        <w:t xml:space="preserve">transform method to the </w:t>
      </w:r>
      <w:r w:rsidR="004D1ABC">
        <w:t>variable you choose</w:t>
      </w:r>
      <w:r w:rsidR="00C82C95">
        <w:t>. Remember the must be numerical.</w:t>
      </w:r>
    </w:p>
    <w:p w14:paraId="643B8F8F" w14:textId="77777777" w:rsidR="00614226" w:rsidRDefault="00614226" w:rsidP="00A53FAB">
      <w:pPr>
        <w:pStyle w:val="ListParagraph"/>
        <w:ind w:left="564"/>
      </w:pPr>
    </w:p>
    <w:p w14:paraId="5453A8C0" w14:textId="7328185D" w:rsidR="00A53FAB" w:rsidRDefault="00496EEA" w:rsidP="00A53FAB">
      <w:pPr>
        <w:pStyle w:val="ListParagraph"/>
        <w:ind w:left="564"/>
      </w:pPr>
      <w:proofErr w:type="spellStart"/>
      <w:r>
        <w:t>x.</w:t>
      </w:r>
      <w:r w:rsidRPr="002763FE">
        <w:t>iloc</w:t>
      </w:r>
      <w:proofErr w:type="spellEnd"/>
      <w:r w:rsidRPr="002763FE">
        <w:t>[ row-start : row-end, column-start : column-end]</w:t>
      </w:r>
      <w:r w:rsidR="00A53FAB">
        <w:t xml:space="preserve"> = </w:t>
      </w:r>
      <w:proofErr w:type="spellStart"/>
      <w:r w:rsidR="00A53FAB">
        <w:t>imputer.transform</w:t>
      </w:r>
      <w:proofErr w:type="spellEnd"/>
      <w:r w:rsidR="00A53FAB">
        <w:t>(</w:t>
      </w:r>
      <w:r w:rsidR="00A53FAB" w:rsidRPr="002763FE">
        <w:t xml:space="preserve">iloc[ </w:t>
      </w:r>
      <w:proofErr w:type="spellStart"/>
      <w:r w:rsidR="00A53FAB" w:rsidRPr="002763FE">
        <w:t>rowstart</w:t>
      </w:r>
      <w:proofErr w:type="spellEnd"/>
      <w:r w:rsidR="00A53FAB" w:rsidRPr="002763FE">
        <w:t xml:space="preserve"> : row-end, column-start : column-end]</w:t>
      </w:r>
    </w:p>
    <w:p w14:paraId="6CCC4308" w14:textId="77777777" w:rsidR="00614226" w:rsidRDefault="00614226" w:rsidP="00A53FAB">
      <w:pPr>
        <w:pStyle w:val="ListParagraph"/>
        <w:ind w:left="564"/>
      </w:pPr>
    </w:p>
    <w:p w14:paraId="3E394D3C" w14:textId="77777777" w:rsidR="00614226" w:rsidRDefault="00614226" w:rsidP="00614226">
      <w:pPr>
        <w:pStyle w:val="ListParagraph"/>
        <w:ind w:left="564"/>
        <w:jc w:val="center"/>
      </w:pPr>
    </w:p>
    <w:p w14:paraId="7C98FE26" w14:textId="532915AF" w:rsidR="00633027" w:rsidRDefault="00633027" w:rsidP="00614226">
      <w:pPr>
        <w:pStyle w:val="ListParagraph"/>
        <w:ind w:left="564"/>
        <w:jc w:val="center"/>
        <w:rPr>
          <w:b/>
          <w:bCs/>
          <w:sz w:val="24"/>
          <w:szCs w:val="24"/>
        </w:rPr>
      </w:pPr>
      <w:r>
        <w:rPr>
          <w:b/>
          <w:bCs/>
          <w:sz w:val="24"/>
          <w:szCs w:val="24"/>
        </w:rPr>
        <w:t>step-4: Encoding categorical data</w:t>
      </w:r>
    </w:p>
    <w:p w14:paraId="0FD1D8F5" w14:textId="77777777" w:rsidR="00633027" w:rsidRDefault="00633027" w:rsidP="00614226">
      <w:pPr>
        <w:pStyle w:val="ListParagraph"/>
        <w:ind w:left="564"/>
        <w:jc w:val="center"/>
        <w:rPr>
          <w:b/>
          <w:bCs/>
          <w:sz w:val="24"/>
          <w:szCs w:val="24"/>
        </w:rPr>
      </w:pPr>
    </w:p>
    <w:p w14:paraId="55ACB074" w14:textId="1C4672E8" w:rsidR="00633027" w:rsidRDefault="00AF7A38" w:rsidP="00AF7A38">
      <w:pPr>
        <w:pStyle w:val="ListParagraph"/>
        <w:ind w:left="564"/>
        <w:rPr>
          <w:sz w:val="24"/>
          <w:szCs w:val="24"/>
        </w:rPr>
      </w:pPr>
      <w:r>
        <w:rPr>
          <w:sz w:val="24"/>
          <w:szCs w:val="24"/>
        </w:rPr>
        <w:t>So, in machine learning, categorical data should be encoded</w:t>
      </w:r>
      <w:r w:rsidR="008D3F4A">
        <w:rPr>
          <w:sz w:val="24"/>
          <w:szCs w:val="24"/>
        </w:rPr>
        <w:t xml:space="preserve"> so that in future models </w:t>
      </w:r>
      <w:r w:rsidR="00E61526">
        <w:rPr>
          <w:sz w:val="24"/>
          <w:szCs w:val="24"/>
        </w:rPr>
        <w:t xml:space="preserve">it can be used. </w:t>
      </w:r>
    </w:p>
    <w:p w14:paraId="46540FF8" w14:textId="5EC82981" w:rsidR="009F7455" w:rsidRDefault="009F7455" w:rsidP="00AF7A38">
      <w:pPr>
        <w:pStyle w:val="ListParagraph"/>
        <w:ind w:left="564"/>
        <w:rPr>
          <w:b/>
          <w:bCs/>
          <w:sz w:val="24"/>
          <w:szCs w:val="24"/>
        </w:rPr>
      </w:pPr>
      <w:r w:rsidRPr="009F7455">
        <w:rPr>
          <w:b/>
          <w:bCs/>
          <w:sz w:val="24"/>
          <w:szCs w:val="24"/>
        </w:rPr>
        <w:t>Encoding an independent categorical variable:</w:t>
      </w:r>
    </w:p>
    <w:p w14:paraId="07195B0C" w14:textId="77777777" w:rsidR="009F7455" w:rsidRPr="009F7455" w:rsidRDefault="009F7455" w:rsidP="00AF7A38">
      <w:pPr>
        <w:pStyle w:val="ListParagraph"/>
        <w:ind w:left="564"/>
        <w:rPr>
          <w:b/>
          <w:bCs/>
          <w:sz w:val="24"/>
          <w:szCs w:val="24"/>
        </w:rPr>
      </w:pPr>
    </w:p>
    <w:p w14:paraId="4E8DD2FA" w14:textId="54C563B4" w:rsidR="00E61526" w:rsidRDefault="00E61526" w:rsidP="00AF7A38">
      <w:pPr>
        <w:pStyle w:val="ListParagraph"/>
        <w:ind w:left="564"/>
        <w:rPr>
          <w:sz w:val="24"/>
          <w:szCs w:val="24"/>
        </w:rPr>
      </w:pPr>
      <w:r>
        <w:rPr>
          <w:sz w:val="24"/>
          <w:szCs w:val="24"/>
        </w:rPr>
        <w:lastRenderedPageBreak/>
        <w:t xml:space="preserve">For </w:t>
      </w:r>
      <w:r w:rsidR="00432BA9">
        <w:rPr>
          <w:sz w:val="24"/>
          <w:szCs w:val="24"/>
        </w:rPr>
        <w:t xml:space="preserve">encoding </w:t>
      </w:r>
      <w:r w:rsidR="001606E9">
        <w:rPr>
          <w:sz w:val="24"/>
          <w:szCs w:val="24"/>
        </w:rPr>
        <w:t>an</w:t>
      </w:r>
      <w:r w:rsidR="00432BA9">
        <w:rPr>
          <w:sz w:val="24"/>
          <w:szCs w:val="24"/>
        </w:rPr>
        <w:t xml:space="preserve"> independent categorical, </w:t>
      </w:r>
      <w:r w:rsidR="001606E9">
        <w:rPr>
          <w:sz w:val="24"/>
          <w:szCs w:val="24"/>
        </w:rPr>
        <w:t>one-hot encoding</w:t>
      </w:r>
      <w:r w:rsidR="00432BA9">
        <w:rPr>
          <w:sz w:val="24"/>
          <w:szCs w:val="24"/>
        </w:rPr>
        <w:t xml:space="preserve"> is </w:t>
      </w:r>
      <w:r w:rsidR="001606E9">
        <w:rPr>
          <w:sz w:val="24"/>
          <w:szCs w:val="24"/>
        </w:rPr>
        <w:t>preferred</w:t>
      </w:r>
      <w:r w:rsidR="00432BA9">
        <w:rPr>
          <w:sz w:val="24"/>
          <w:szCs w:val="24"/>
        </w:rPr>
        <w:t xml:space="preserve">. </w:t>
      </w:r>
    </w:p>
    <w:p w14:paraId="27C7E9FE" w14:textId="77777777" w:rsidR="00F73093" w:rsidRDefault="00F73093" w:rsidP="00AF7A38">
      <w:pPr>
        <w:pStyle w:val="ListParagraph"/>
        <w:ind w:left="564"/>
        <w:rPr>
          <w:sz w:val="24"/>
          <w:szCs w:val="24"/>
        </w:rPr>
      </w:pPr>
    </w:p>
    <w:p w14:paraId="1DA5717F" w14:textId="4D1E3CD5" w:rsidR="00E45826" w:rsidRDefault="00E45826" w:rsidP="00F73093">
      <w:pPr>
        <w:pStyle w:val="ListParagraph"/>
        <w:ind w:left="564"/>
        <w:rPr>
          <w:sz w:val="24"/>
          <w:szCs w:val="24"/>
        </w:rPr>
      </w:pPr>
      <w:r w:rsidRPr="00E45826">
        <w:rPr>
          <w:sz w:val="24"/>
          <w:szCs w:val="24"/>
        </w:rPr>
        <w:t xml:space="preserve">One-hot encoding is a technique used in machine learning and data processing to convert categorical data into a binary format. </w:t>
      </w:r>
    </w:p>
    <w:p w14:paraId="4232A7EE" w14:textId="77777777" w:rsidR="00F73093" w:rsidRPr="00F73093" w:rsidRDefault="00F73093" w:rsidP="00F73093">
      <w:pPr>
        <w:pStyle w:val="ListParagraph"/>
        <w:ind w:left="564"/>
        <w:rPr>
          <w:sz w:val="24"/>
          <w:szCs w:val="24"/>
        </w:rPr>
      </w:pPr>
    </w:p>
    <w:p w14:paraId="084FE6D7" w14:textId="6EFFD07A" w:rsidR="001606E9" w:rsidRDefault="00E45826" w:rsidP="00E45826">
      <w:pPr>
        <w:pStyle w:val="ListParagraph"/>
        <w:ind w:left="564"/>
        <w:rPr>
          <w:sz w:val="24"/>
          <w:szCs w:val="24"/>
        </w:rPr>
      </w:pPr>
      <w:r w:rsidRPr="00E45826">
        <w:rPr>
          <w:sz w:val="24"/>
          <w:szCs w:val="24"/>
        </w:rPr>
        <w:t>This encoding is particularly useful when dealing with categorical variables in machine learning algorithms that require numerical input, such as neural networks. It helps to ensure that the model can interpret and process categorical data effectively.</w:t>
      </w:r>
    </w:p>
    <w:p w14:paraId="459F0235" w14:textId="77777777" w:rsidR="009F7455" w:rsidRDefault="009F7455" w:rsidP="00E45826">
      <w:pPr>
        <w:pStyle w:val="ListParagraph"/>
        <w:ind w:left="564"/>
        <w:rPr>
          <w:sz w:val="24"/>
          <w:szCs w:val="24"/>
        </w:rPr>
      </w:pPr>
    </w:p>
    <w:p w14:paraId="15C7A7BC" w14:textId="3519753C" w:rsidR="009F7455" w:rsidRDefault="00F30911" w:rsidP="009F7455">
      <w:pPr>
        <w:pStyle w:val="ListParagraph"/>
        <w:ind w:left="564"/>
        <w:jc w:val="center"/>
        <w:rPr>
          <w:sz w:val="24"/>
          <w:szCs w:val="24"/>
        </w:rPr>
      </w:pPr>
      <w:r>
        <w:rPr>
          <w:sz w:val="24"/>
          <w:szCs w:val="24"/>
        </w:rPr>
        <w:t>From sklearn.compose import ColumTransformer</w:t>
      </w:r>
    </w:p>
    <w:p w14:paraId="745139EE" w14:textId="715AFE94" w:rsidR="00F30911" w:rsidRDefault="00F30911" w:rsidP="009F7455">
      <w:pPr>
        <w:pStyle w:val="ListParagraph"/>
        <w:ind w:left="564"/>
        <w:jc w:val="center"/>
        <w:rPr>
          <w:sz w:val="24"/>
          <w:szCs w:val="24"/>
        </w:rPr>
      </w:pPr>
      <w:r>
        <w:rPr>
          <w:sz w:val="24"/>
          <w:szCs w:val="24"/>
        </w:rPr>
        <w:t>From sklearn.preprocessing import OneHotEncoder</w:t>
      </w:r>
    </w:p>
    <w:p w14:paraId="60007E71" w14:textId="4FCAB09C" w:rsidR="00F30911" w:rsidRDefault="003C4C0A" w:rsidP="004930FA">
      <w:pPr>
        <w:pStyle w:val="ListParagraph"/>
        <w:ind w:left="564"/>
        <w:rPr>
          <w:sz w:val="24"/>
          <w:szCs w:val="24"/>
        </w:rPr>
      </w:pPr>
      <w:proofErr w:type="spellStart"/>
      <w:r>
        <w:rPr>
          <w:sz w:val="24"/>
          <w:szCs w:val="24"/>
        </w:rPr>
        <w:t>ct</w:t>
      </w:r>
      <w:proofErr w:type="spellEnd"/>
      <w:r>
        <w:rPr>
          <w:sz w:val="24"/>
          <w:szCs w:val="24"/>
        </w:rPr>
        <w:t xml:space="preserve"> = ColumnTransformer(transforme</w:t>
      </w:r>
      <w:r w:rsidR="00453DB6">
        <w:rPr>
          <w:sz w:val="24"/>
          <w:szCs w:val="24"/>
        </w:rPr>
        <w:t>rs=[(‘encode</w:t>
      </w:r>
      <w:r w:rsidR="00D23A9D">
        <w:rPr>
          <w:sz w:val="24"/>
          <w:szCs w:val="24"/>
        </w:rPr>
        <w:t>r</w:t>
      </w:r>
      <w:r w:rsidR="00453DB6">
        <w:rPr>
          <w:sz w:val="24"/>
          <w:szCs w:val="24"/>
        </w:rPr>
        <w:t>’, OneHotEncoder()</w:t>
      </w:r>
      <w:r w:rsidR="00D104C9">
        <w:rPr>
          <w:sz w:val="24"/>
          <w:szCs w:val="24"/>
        </w:rPr>
        <w:t>, [0]</w:t>
      </w:r>
      <w:r w:rsidR="00DB2097">
        <w:rPr>
          <w:sz w:val="24"/>
          <w:szCs w:val="24"/>
        </w:rPr>
        <w:t xml:space="preserve">)], </w:t>
      </w:r>
      <w:r w:rsidR="00E243FF" w:rsidRPr="00E243FF">
        <w:rPr>
          <w:sz w:val="24"/>
          <w:szCs w:val="24"/>
        </w:rPr>
        <w:t>remainder=’passthrough’)</w:t>
      </w:r>
    </w:p>
    <w:p w14:paraId="480420EC" w14:textId="77777777" w:rsidR="00E05983" w:rsidRDefault="00E05983" w:rsidP="009F7455">
      <w:pPr>
        <w:pStyle w:val="ListParagraph"/>
        <w:ind w:left="564"/>
        <w:jc w:val="center"/>
        <w:rPr>
          <w:sz w:val="24"/>
          <w:szCs w:val="24"/>
        </w:rPr>
      </w:pPr>
    </w:p>
    <w:p w14:paraId="1CD8BB1E" w14:textId="22726C99" w:rsidR="00E05983" w:rsidRDefault="00E05983" w:rsidP="009F7455">
      <w:pPr>
        <w:pStyle w:val="ListParagraph"/>
        <w:ind w:left="564"/>
        <w:jc w:val="center"/>
        <w:rPr>
          <w:sz w:val="24"/>
          <w:szCs w:val="24"/>
        </w:rPr>
      </w:pPr>
      <w:r>
        <w:rPr>
          <w:sz w:val="24"/>
          <w:szCs w:val="24"/>
        </w:rPr>
        <w:t xml:space="preserve">X = </w:t>
      </w:r>
      <w:proofErr w:type="spellStart"/>
      <w:r>
        <w:rPr>
          <w:sz w:val="24"/>
          <w:szCs w:val="24"/>
        </w:rPr>
        <w:t>np.array</w:t>
      </w:r>
      <w:proofErr w:type="spellEnd"/>
      <w:r>
        <w:rPr>
          <w:sz w:val="24"/>
          <w:szCs w:val="24"/>
        </w:rPr>
        <w:t>(</w:t>
      </w:r>
      <w:proofErr w:type="spellStart"/>
      <w:r w:rsidR="00417193">
        <w:rPr>
          <w:sz w:val="24"/>
          <w:szCs w:val="24"/>
        </w:rPr>
        <w:t>ct.fit_transform</w:t>
      </w:r>
      <w:proofErr w:type="spellEnd"/>
      <w:r w:rsidR="00417193">
        <w:rPr>
          <w:sz w:val="24"/>
          <w:szCs w:val="24"/>
        </w:rPr>
        <w:t>(x))</w:t>
      </w:r>
    </w:p>
    <w:p w14:paraId="5CAFA0A4" w14:textId="77777777" w:rsidR="00417193" w:rsidRDefault="00417193" w:rsidP="009F7455">
      <w:pPr>
        <w:pStyle w:val="ListParagraph"/>
        <w:ind w:left="564"/>
        <w:jc w:val="center"/>
        <w:rPr>
          <w:sz w:val="24"/>
          <w:szCs w:val="24"/>
        </w:rPr>
      </w:pPr>
    </w:p>
    <w:p w14:paraId="59A7FCD6" w14:textId="4E8482B4" w:rsidR="00417193" w:rsidRDefault="00E71C82" w:rsidP="00907E19">
      <w:pPr>
        <w:pStyle w:val="ListParagraph"/>
        <w:numPr>
          <w:ilvl w:val="0"/>
          <w:numId w:val="1"/>
        </w:numPr>
        <w:rPr>
          <w:sz w:val="24"/>
          <w:szCs w:val="24"/>
        </w:rPr>
      </w:pPr>
      <w:r>
        <w:rPr>
          <w:sz w:val="24"/>
          <w:szCs w:val="24"/>
        </w:rPr>
        <w:t xml:space="preserve">After importing ColumnTransformer </w:t>
      </w:r>
      <w:r w:rsidR="008D65A2">
        <w:rPr>
          <w:sz w:val="24"/>
          <w:szCs w:val="24"/>
        </w:rPr>
        <w:t xml:space="preserve">and OneHotEncoder </w:t>
      </w:r>
      <w:r w:rsidR="00907E19">
        <w:rPr>
          <w:sz w:val="24"/>
          <w:szCs w:val="24"/>
        </w:rPr>
        <w:t>classes</w:t>
      </w:r>
      <w:r w:rsidR="008D65A2">
        <w:rPr>
          <w:sz w:val="24"/>
          <w:szCs w:val="24"/>
        </w:rPr>
        <w:t xml:space="preserve">, an object is </w:t>
      </w:r>
      <w:r w:rsidR="00907E19">
        <w:rPr>
          <w:sz w:val="24"/>
          <w:szCs w:val="24"/>
        </w:rPr>
        <w:t>created using these classes.</w:t>
      </w:r>
    </w:p>
    <w:p w14:paraId="2CF6A337" w14:textId="48F722DE" w:rsidR="00907E19" w:rsidRDefault="00D23A9D" w:rsidP="008B1B74">
      <w:pPr>
        <w:pStyle w:val="ListParagraph"/>
        <w:numPr>
          <w:ilvl w:val="0"/>
          <w:numId w:val="1"/>
        </w:numPr>
        <w:rPr>
          <w:sz w:val="24"/>
          <w:szCs w:val="24"/>
        </w:rPr>
      </w:pPr>
      <w:r>
        <w:rPr>
          <w:sz w:val="24"/>
          <w:szCs w:val="24"/>
        </w:rPr>
        <w:t>“passthrough” i</w:t>
      </w:r>
      <w:r w:rsidR="001522F5">
        <w:rPr>
          <w:sz w:val="24"/>
          <w:szCs w:val="24"/>
        </w:rPr>
        <w:t xml:space="preserve">s used </w:t>
      </w:r>
      <w:r w:rsidR="00BB24D1">
        <w:rPr>
          <w:sz w:val="24"/>
          <w:szCs w:val="24"/>
        </w:rPr>
        <w:t>for skipping the unwanted columns to be un coded.</w:t>
      </w:r>
    </w:p>
    <w:p w14:paraId="54581039" w14:textId="5FA4D247" w:rsidR="00D25895" w:rsidRDefault="00D25895" w:rsidP="00D25895">
      <w:pPr>
        <w:ind w:left="204"/>
        <w:rPr>
          <w:b/>
          <w:bCs/>
          <w:sz w:val="24"/>
          <w:szCs w:val="24"/>
        </w:rPr>
      </w:pPr>
      <w:r>
        <w:rPr>
          <w:b/>
          <w:bCs/>
          <w:sz w:val="24"/>
          <w:szCs w:val="24"/>
        </w:rPr>
        <w:t>Encoding the dependent variable:</w:t>
      </w:r>
    </w:p>
    <w:p w14:paraId="01914132" w14:textId="51218BD4" w:rsidR="00D25895" w:rsidRDefault="00D25895" w:rsidP="00D25895">
      <w:pPr>
        <w:ind w:left="204"/>
        <w:rPr>
          <w:sz w:val="24"/>
          <w:szCs w:val="24"/>
        </w:rPr>
      </w:pPr>
      <w:r>
        <w:rPr>
          <w:sz w:val="24"/>
          <w:szCs w:val="24"/>
        </w:rPr>
        <w:t xml:space="preserve">For dependent variables, LabelEncoder is used </w:t>
      </w:r>
    </w:p>
    <w:p w14:paraId="1D353BA7" w14:textId="49721119" w:rsidR="005559A4" w:rsidRPr="005559A4" w:rsidRDefault="005559A4" w:rsidP="005559A4">
      <w:pPr>
        <w:rPr>
          <w:sz w:val="24"/>
          <w:szCs w:val="24"/>
        </w:rPr>
      </w:pPr>
      <w:r>
        <w:rPr>
          <w:sz w:val="24"/>
          <w:szCs w:val="24"/>
        </w:rPr>
        <w:t xml:space="preserve">                                            From sklearn.preprocessing import LabelEncoder</w:t>
      </w:r>
    </w:p>
    <w:p w14:paraId="48549226" w14:textId="38C7D0FA" w:rsidR="00496EEA" w:rsidRDefault="004B2082" w:rsidP="00496EEA">
      <w:pPr>
        <w:pStyle w:val="ListParagraph"/>
        <w:ind w:left="924"/>
        <w:jc w:val="center"/>
      </w:pPr>
      <w:r>
        <w:t>Variable_name = LabelEncoder()</w:t>
      </w:r>
    </w:p>
    <w:p w14:paraId="3BF0B9E3" w14:textId="0A6F917C" w:rsidR="004B2082" w:rsidRDefault="004B2082" w:rsidP="00496EEA">
      <w:pPr>
        <w:pStyle w:val="ListParagraph"/>
        <w:ind w:left="924"/>
        <w:jc w:val="center"/>
      </w:pPr>
      <w:r>
        <w:t xml:space="preserve">Y = </w:t>
      </w:r>
      <w:r w:rsidR="003945AF">
        <w:t>variable_name</w:t>
      </w:r>
      <w:r>
        <w:t>.fit_transform(</w:t>
      </w:r>
      <w:r w:rsidR="003945AF">
        <w:t>y)</w:t>
      </w:r>
    </w:p>
    <w:p w14:paraId="35883E60" w14:textId="77777777" w:rsidR="0091353A" w:rsidRDefault="0091353A" w:rsidP="00496EEA">
      <w:pPr>
        <w:pStyle w:val="ListParagraph"/>
        <w:ind w:left="924"/>
        <w:jc w:val="center"/>
      </w:pPr>
    </w:p>
    <w:p w14:paraId="5F1E135E" w14:textId="77777777" w:rsidR="0091353A" w:rsidRDefault="0091353A" w:rsidP="00496EEA">
      <w:pPr>
        <w:pStyle w:val="ListParagraph"/>
        <w:ind w:left="924"/>
        <w:jc w:val="center"/>
      </w:pPr>
    </w:p>
    <w:p w14:paraId="032D98AE" w14:textId="3BB655E9" w:rsidR="0091353A" w:rsidRDefault="0082289D" w:rsidP="00496EEA">
      <w:pPr>
        <w:pStyle w:val="ListParagraph"/>
        <w:ind w:left="924"/>
        <w:jc w:val="center"/>
        <w:rPr>
          <w:b/>
          <w:bCs/>
          <w:sz w:val="24"/>
          <w:szCs w:val="24"/>
        </w:rPr>
      </w:pPr>
      <w:r>
        <w:rPr>
          <w:b/>
          <w:bCs/>
          <w:sz w:val="24"/>
          <w:szCs w:val="24"/>
        </w:rPr>
        <w:t xml:space="preserve">Step 5: </w:t>
      </w:r>
      <w:r w:rsidR="00AC29CC">
        <w:rPr>
          <w:b/>
          <w:bCs/>
          <w:sz w:val="24"/>
          <w:szCs w:val="24"/>
        </w:rPr>
        <w:t>Splitting the dataset into the training set and test set</w:t>
      </w:r>
    </w:p>
    <w:p w14:paraId="30409A95" w14:textId="2DEC4836" w:rsidR="00AC29CC" w:rsidRDefault="00AC29CC" w:rsidP="00FB16EF">
      <w:pPr>
        <w:pStyle w:val="ListParagraph"/>
        <w:ind w:left="924"/>
        <w:rPr>
          <w:sz w:val="24"/>
          <w:szCs w:val="24"/>
        </w:rPr>
      </w:pPr>
    </w:p>
    <w:p w14:paraId="45AAE97C" w14:textId="3AC34D58" w:rsidR="00094D6C" w:rsidRDefault="00094D6C" w:rsidP="00FB16EF">
      <w:pPr>
        <w:pStyle w:val="ListParagraph"/>
        <w:ind w:left="924"/>
        <w:rPr>
          <w:sz w:val="24"/>
          <w:szCs w:val="24"/>
        </w:rPr>
      </w:pPr>
      <w:r>
        <w:rPr>
          <w:sz w:val="24"/>
          <w:szCs w:val="24"/>
        </w:rPr>
        <w:t>The dataset</w:t>
      </w:r>
      <w:r w:rsidR="000872E2">
        <w:rPr>
          <w:sz w:val="24"/>
          <w:szCs w:val="24"/>
        </w:rPr>
        <w:t xml:space="preserve"> is divided into training and test datasets. The ratio is 8:2</w:t>
      </w:r>
      <w:r w:rsidR="00E8738E">
        <w:rPr>
          <w:sz w:val="24"/>
          <w:szCs w:val="24"/>
        </w:rPr>
        <w:t xml:space="preserve">. </w:t>
      </w:r>
      <w:r w:rsidR="00191298">
        <w:rPr>
          <w:sz w:val="24"/>
          <w:szCs w:val="24"/>
        </w:rPr>
        <w:t xml:space="preserve">The model from </w:t>
      </w:r>
      <w:r w:rsidR="00D83FC1">
        <w:rPr>
          <w:sz w:val="24"/>
          <w:szCs w:val="24"/>
        </w:rPr>
        <w:t xml:space="preserve">the </w:t>
      </w:r>
      <w:r w:rsidR="00191298">
        <w:rPr>
          <w:sz w:val="24"/>
          <w:szCs w:val="24"/>
        </w:rPr>
        <w:t xml:space="preserve">training dataset is used </w:t>
      </w:r>
      <w:r w:rsidR="00D83FC1">
        <w:rPr>
          <w:sz w:val="24"/>
          <w:szCs w:val="24"/>
        </w:rPr>
        <w:t>to evaluate the test dataset.</w:t>
      </w:r>
    </w:p>
    <w:p w14:paraId="13D1D749" w14:textId="77777777" w:rsidR="00D83FC1" w:rsidRDefault="00D83FC1" w:rsidP="00FB16EF">
      <w:pPr>
        <w:pStyle w:val="ListParagraph"/>
        <w:ind w:left="924"/>
        <w:rPr>
          <w:sz w:val="24"/>
          <w:szCs w:val="24"/>
        </w:rPr>
      </w:pPr>
    </w:p>
    <w:p w14:paraId="58DCD54A" w14:textId="25DC8B3C" w:rsidR="00D83FC1" w:rsidRPr="00D83FC1" w:rsidRDefault="00D83FC1" w:rsidP="00FB16EF">
      <w:pPr>
        <w:pStyle w:val="ListParagraph"/>
        <w:ind w:left="924"/>
        <w:rPr>
          <w:b/>
          <w:bCs/>
          <w:sz w:val="24"/>
          <w:szCs w:val="24"/>
        </w:rPr>
      </w:pPr>
      <w:r>
        <w:rPr>
          <w:sz w:val="24"/>
          <w:szCs w:val="24"/>
        </w:rPr>
        <w:t xml:space="preserve">                    </w:t>
      </w:r>
      <w:r>
        <w:rPr>
          <w:b/>
          <w:bCs/>
          <w:sz w:val="24"/>
          <w:szCs w:val="24"/>
        </w:rPr>
        <w:t xml:space="preserve">From </w:t>
      </w:r>
      <w:proofErr w:type="spellStart"/>
      <w:r>
        <w:rPr>
          <w:b/>
          <w:bCs/>
          <w:sz w:val="24"/>
          <w:szCs w:val="24"/>
        </w:rPr>
        <w:t>sklearn.</w:t>
      </w:r>
      <w:r w:rsidR="009C4987">
        <w:rPr>
          <w:b/>
          <w:bCs/>
          <w:sz w:val="24"/>
          <w:szCs w:val="24"/>
        </w:rPr>
        <w:t>model_selection</w:t>
      </w:r>
      <w:proofErr w:type="spellEnd"/>
      <w:r w:rsidR="009C4987">
        <w:rPr>
          <w:b/>
          <w:bCs/>
          <w:sz w:val="24"/>
          <w:szCs w:val="24"/>
        </w:rPr>
        <w:t xml:space="preserve"> import </w:t>
      </w:r>
      <w:proofErr w:type="spellStart"/>
      <w:r w:rsidR="009C4987">
        <w:rPr>
          <w:b/>
          <w:bCs/>
          <w:sz w:val="24"/>
          <w:szCs w:val="24"/>
        </w:rPr>
        <w:t>train_test_split</w:t>
      </w:r>
      <w:proofErr w:type="spellEnd"/>
    </w:p>
    <w:p w14:paraId="334E1BA4" w14:textId="28563110" w:rsidR="00D83FC1" w:rsidRPr="005B6B2C" w:rsidRDefault="00BA274D" w:rsidP="005B6B2C">
      <w:pPr>
        <w:rPr>
          <w:b/>
          <w:bCs/>
          <w:sz w:val="24"/>
          <w:szCs w:val="24"/>
        </w:rPr>
      </w:pPr>
      <w:proofErr w:type="spellStart"/>
      <w:r w:rsidRPr="005B6B2C">
        <w:rPr>
          <w:b/>
          <w:bCs/>
          <w:sz w:val="24"/>
          <w:szCs w:val="24"/>
        </w:rPr>
        <w:t>X_train</w:t>
      </w:r>
      <w:proofErr w:type="spellEnd"/>
      <w:r w:rsidRPr="005B6B2C">
        <w:rPr>
          <w:b/>
          <w:bCs/>
          <w:sz w:val="24"/>
          <w:szCs w:val="24"/>
        </w:rPr>
        <w:t xml:space="preserve">, </w:t>
      </w:r>
      <w:proofErr w:type="spellStart"/>
      <w:r w:rsidRPr="005B6B2C">
        <w:rPr>
          <w:b/>
          <w:bCs/>
          <w:sz w:val="24"/>
          <w:szCs w:val="24"/>
        </w:rPr>
        <w:t>X_test</w:t>
      </w:r>
      <w:proofErr w:type="spellEnd"/>
      <w:r w:rsidRPr="005B6B2C">
        <w:rPr>
          <w:b/>
          <w:bCs/>
          <w:sz w:val="24"/>
          <w:szCs w:val="24"/>
        </w:rPr>
        <w:t xml:space="preserve">, </w:t>
      </w:r>
      <w:proofErr w:type="spellStart"/>
      <w:r w:rsidRPr="005B6B2C">
        <w:rPr>
          <w:b/>
          <w:bCs/>
          <w:sz w:val="24"/>
          <w:szCs w:val="24"/>
        </w:rPr>
        <w:t>y_train</w:t>
      </w:r>
      <w:proofErr w:type="spellEnd"/>
      <w:r w:rsidRPr="005B6B2C">
        <w:rPr>
          <w:b/>
          <w:bCs/>
          <w:sz w:val="24"/>
          <w:szCs w:val="24"/>
        </w:rPr>
        <w:t xml:space="preserve">, </w:t>
      </w:r>
      <w:proofErr w:type="spellStart"/>
      <w:r w:rsidRPr="005B6B2C">
        <w:rPr>
          <w:b/>
          <w:bCs/>
          <w:sz w:val="24"/>
          <w:szCs w:val="24"/>
        </w:rPr>
        <w:t>y_test</w:t>
      </w:r>
      <w:proofErr w:type="spellEnd"/>
      <w:r w:rsidRPr="005B6B2C">
        <w:rPr>
          <w:b/>
          <w:bCs/>
          <w:sz w:val="24"/>
          <w:szCs w:val="24"/>
        </w:rPr>
        <w:t xml:space="preserve">  = </w:t>
      </w:r>
      <w:proofErr w:type="spellStart"/>
      <w:r w:rsidRPr="005B6B2C">
        <w:rPr>
          <w:b/>
          <w:bCs/>
          <w:sz w:val="24"/>
          <w:szCs w:val="24"/>
        </w:rPr>
        <w:t>train_test_split</w:t>
      </w:r>
      <w:proofErr w:type="spellEnd"/>
      <w:r w:rsidRPr="005B6B2C">
        <w:rPr>
          <w:b/>
          <w:bCs/>
          <w:sz w:val="24"/>
          <w:szCs w:val="24"/>
        </w:rPr>
        <w:t>(</w:t>
      </w:r>
      <w:r w:rsidR="005B6B2C">
        <w:rPr>
          <w:b/>
          <w:bCs/>
          <w:sz w:val="24"/>
          <w:szCs w:val="24"/>
        </w:rPr>
        <w:t>X</w:t>
      </w:r>
      <w:r w:rsidRPr="005B6B2C">
        <w:rPr>
          <w:b/>
          <w:bCs/>
          <w:sz w:val="24"/>
          <w:szCs w:val="24"/>
        </w:rPr>
        <w:t xml:space="preserve">, y, </w:t>
      </w:r>
      <w:proofErr w:type="spellStart"/>
      <w:r w:rsidRPr="005B6B2C">
        <w:rPr>
          <w:b/>
          <w:bCs/>
          <w:sz w:val="24"/>
          <w:szCs w:val="24"/>
        </w:rPr>
        <w:t>test_</w:t>
      </w:r>
      <w:r w:rsidR="00911E56" w:rsidRPr="005B6B2C">
        <w:rPr>
          <w:b/>
          <w:bCs/>
          <w:sz w:val="24"/>
          <w:szCs w:val="24"/>
        </w:rPr>
        <w:t>size</w:t>
      </w:r>
      <w:proofErr w:type="spellEnd"/>
      <w:r w:rsidR="00911E56" w:rsidRPr="005B6B2C">
        <w:rPr>
          <w:b/>
          <w:bCs/>
          <w:sz w:val="24"/>
          <w:szCs w:val="24"/>
        </w:rPr>
        <w:t xml:space="preserve"> = 0.2. </w:t>
      </w:r>
      <w:proofErr w:type="spellStart"/>
      <w:r w:rsidR="00911E56" w:rsidRPr="005B6B2C">
        <w:rPr>
          <w:b/>
          <w:bCs/>
          <w:sz w:val="24"/>
          <w:szCs w:val="24"/>
        </w:rPr>
        <w:t>random_state</w:t>
      </w:r>
      <w:proofErr w:type="spellEnd"/>
      <w:r w:rsidR="00911E56" w:rsidRPr="005B6B2C">
        <w:rPr>
          <w:b/>
          <w:bCs/>
          <w:sz w:val="24"/>
          <w:szCs w:val="24"/>
        </w:rPr>
        <w:t xml:space="preserve"> = </w:t>
      </w:r>
      <w:r w:rsidR="005B6B2C" w:rsidRPr="005B6B2C">
        <w:rPr>
          <w:b/>
          <w:bCs/>
          <w:sz w:val="24"/>
          <w:szCs w:val="24"/>
        </w:rPr>
        <w:t>1)</w:t>
      </w:r>
    </w:p>
    <w:p w14:paraId="1C9BACC1" w14:textId="77777777" w:rsidR="00D83FC1" w:rsidRPr="00094D6C" w:rsidRDefault="00D83FC1" w:rsidP="00FB16EF">
      <w:pPr>
        <w:pStyle w:val="ListParagraph"/>
        <w:ind w:left="924"/>
        <w:rPr>
          <w:sz w:val="24"/>
          <w:szCs w:val="24"/>
        </w:rPr>
      </w:pPr>
    </w:p>
    <w:p w14:paraId="0E137B40" w14:textId="7C64B0AF" w:rsidR="00C82C95" w:rsidRDefault="0082289D" w:rsidP="0082289D">
      <w:pPr>
        <w:ind w:left="564"/>
        <w:jc w:val="center"/>
        <w:rPr>
          <w:b/>
          <w:bCs/>
          <w:sz w:val="24"/>
          <w:szCs w:val="24"/>
        </w:rPr>
      </w:pPr>
      <w:r>
        <w:rPr>
          <w:b/>
          <w:bCs/>
          <w:sz w:val="24"/>
          <w:szCs w:val="24"/>
        </w:rPr>
        <w:t>Ste</w:t>
      </w:r>
      <w:r w:rsidR="006665B4">
        <w:rPr>
          <w:b/>
          <w:bCs/>
          <w:sz w:val="24"/>
          <w:szCs w:val="24"/>
        </w:rPr>
        <w:t>p 6: Feature Scaling</w:t>
      </w:r>
    </w:p>
    <w:p w14:paraId="1C4B4EB8" w14:textId="77777777" w:rsidR="006665B4" w:rsidRDefault="006665B4" w:rsidP="006665B4">
      <w:r w:rsidRPr="00F8221F">
        <w:rPr>
          <w:b/>
          <w:bCs/>
        </w:rPr>
        <w:t>Feature Scaling:</w:t>
      </w:r>
      <w:r>
        <w:t xml:space="preserve"> It is a data preprocessing technique used for transforming the values of features or variables in a dataset to a similar scale. It is applied across columns, not rows.</w:t>
      </w:r>
    </w:p>
    <w:p w14:paraId="1017B473" w14:textId="77777777" w:rsidR="006665B4" w:rsidRDefault="006665B4" w:rsidP="006665B4">
      <w:r>
        <w:t>Two types of feature scaling are:</w:t>
      </w:r>
    </w:p>
    <w:p w14:paraId="78725DD1" w14:textId="77777777" w:rsidR="006665B4" w:rsidRDefault="006665B4" w:rsidP="006665B4">
      <w:pPr>
        <w:pStyle w:val="ListParagraph"/>
        <w:numPr>
          <w:ilvl w:val="0"/>
          <w:numId w:val="1"/>
        </w:numPr>
      </w:pPr>
      <w:r>
        <w:t xml:space="preserve"> Normalization: X-</w:t>
      </w:r>
      <w:proofErr w:type="spellStart"/>
      <w:r>
        <w:t>Xmin</w:t>
      </w:r>
      <w:proofErr w:type="spellEnd"/>
      <w:r>
        <w:t xml:space="preserve"> / </w:t>
      </w:r>
      <w:proofErr w:type="spellStart"/>
      <w:r>
        <w:t>Xmax</w:t>
      </w:r>
      <w:proofErr w:type="spellEnd"/>
      <w:r>
        <w:t xml:space="preserve"> – </w:t>
      </w:r>
      <w:proofErr w:type="spellStart"/>
      <w:r>
        <w:t>Xmin</w:t>
      </w:r>
      <w:proofErr w:type="spellEnd"/>
      <w:r>
        <w:t xml:space="preserve"> </w:t>
      </w:r>
    </w:p>
    <w:p w14:paraId="5686040D" w14:textId="77777777" w:rsidR="006665B4" w:rsidRDefault="006665B4" w:rsidP="006665B4">
      <w:pPr>
        <w:ind w:left="564"/>
      </w:pPr>
      <w:r>
        <w:lastRenderedPageBreak/>
        <w:t>Range – 0 to 1</w:t>
      </w:r>
    </w:p>
    <w:p w14:paraId="6E563A91" w14:textId="77777777" w:rsidR="006665B4" w:rsidRDefault="006665B4" w:rsidP="006665B4">
      <w:pPr>
        <w:ind w:left="564"/>
      </w:pPr>
      <w:r>
        <w:t>Used when there is a normal distribution</w:t>
      </w:r>
    </w:p>
    <w:p w14:paraId="7D11B054" w14:textId="77777777" w:rsidR="006665B4" w:rsidRDefault="006665B4" w:rsidP="006665B4">
      <w:pPr>
        <w:pStyle w:val="ListParagraph"/>
        <w:numPr>
          <w:ilvl w:val="0"/>
          <w:numId w:val="1"/>
        </w:numPr>
      </w:pPr>
      <w:r>
        <w:t>Standardization: X – Mean / standard deviation</w:t>
      </w:r>
    </w:p>
    <w:p w14:paraId="2AA676D6" w14:textId="77777777" w:rsidR="006665B4" w:rsidRDefault="006665B4" w:rsidP="006665B4">
      <w:pPr>
        <w:pStyle w:val="ListParagraph"/>
        <w:ind w:left="564"/>
      </w:pPr>
      <w:r>
        <w:t>Range – (-3 to 3)</w:t>
      </w:r>
    </w:p>
    <w:p w14:paraId="4F29AE02" w14:textId="77777777" w:rsidR="006665B4" w:rsidRDefault="006665B4" w:rsidP="006665B4">
      <w:pPr>
        <w:pStyle w:val="ListParagraph"/>
        <w:ind w:left="564"/>
      </w:pPr>
      <w:r>
        <w:t>Standard feature scaling is generally used</w:t>
      </w:r>
    </w:p>
    <w:p w14:paraId="38884D9A" w14:textId="05CB9250" w:rsidR="00A718AF" w:rsidRPr="00EA699B" w:rsidRDefault="00EA699B" w:rsidP="00EA699B">
      <w:pPr>
        <w:pStyle w:val="ListParagraph"/>
        <w:numPr>
          <w:ilvl w:val="0"/>
          <w:numId w:val="1"/>
        </w:numPr>
        <w:rPr>
          <w:sz w:val="24"/>
          <w:szCs w:val="24"/>
        </w:rPr>
      </w:pPr>
      <w:r>
        <w:rPr>
          <w:sz w:val="24"/>
          <w:szCs w:val="24"/>
        </w:rPr>
        <w:t>Mostly, standardization is preferred</w:t>
      </w:r>
      <w:r>
        <w:rPr>
          <w:sz w:val="24"/>
          <w:szCs w:val="24"/>
        </w:rPr>
        <w:br/>
      </w:r>
    </w:p>
    <w:p w14:paraId="3AD83D36" w14:textId="734A083D" w:rsidR="006665B4" w:rsidRDefault="006665B4" w:rsidP="006665B4">
      <w:pPr>
        <w:ind w:left="564"/>
        <w:jc w:val="center"/>
        <w:rPr>
          <w:sz w:val="24"/>
          <w:szCs w:val="24"/>
        </w:rPr>
      </w:pPr>
      <w:r>
        <w:rPr>
          <w:sz w:val="24"/>
          <w:szCs w:val="24"/>
        </w:rPr>
        <w:t xml:space="preserve">From sklearn.preprocessing import </w:t>
      </w:r>
      <w:proofErr w:type="spellStart"/>
      <w:r>
        <w:rPr>
          <w:sz w:val="24"/>
          <w:szCs w:val="24"/>
        </w:rPr>
        <w:t>StandardScaler</w:t>
      </w:r>
      <w:proofErr w:type="spellEnd"/>
    </w:p>
    <w:p w14:paraId="1D0F494E" w14:textId="1045B6A2" w:rsidR="00C006CF" w:rsidRDefault="00C006CF" w:rsidP="006665B4">
      <w:pPr>
        <w:ind w:left="564"/>
        <w:jc w:val="center"/>
        <w:rPr>
          <w:sz w:val="24"/>
          <w:szCs w:val="24"/>
        </w:rPr>
      </w:pPr>
      <w:r>
        <w:rPr>
          <w:sz w:val="24"/>
          <w:szCs w:val="24"/>
        </w:rPr>
        <w:t xml:space="preserve">Variable_name = </w:t>
      </w:r>
      <w:proofErr w:type="spellStart"/>
      <w:r>
        <w:rPr>
          <w:sz w:val="24"/>
          <w:szCs w:val="24"/>
        </w:rPr>
        <w:t>StandardScaler</w:t>
      </w:r>
      <w:proofErr w:type="spellEnd"/>
      <w:r>
        <w:rPr>
          <w:sz w:val="24"/>
          <w:szCs w:val="24"/>
        </w:rPr>
        <w:t>()</w:t>
      </w:r>
    </w:p>
    <w:p w14:paraId="58A5EA53" w14:textId="34346F15" w:rsidR="00E361A5" w:rsidRPr="00E361A5" w:rsidRDefault="00E361A5" w:rsidP="00E361A5">
      <w:pPr>
        <w:ind w:left="564"/>
        <w:jc w:val="center"/>
        <w:rPr>
          <w:sz w:val="24"/>
          <w:szCs w:val="24"/>
        </w:rPr>
      </w:pPr>
      <w:proofErr w:type="spellStart"/>
      <w:r w:rsidRPr="00E361A5">
        <w:rPr>
          <w:sz w:val="24"/>
          <w:szCs w:val="24"/>
        </w:rPr>
        <w:t>x_train</w:t>
      </w:r>
      <w:proofErr w:type="spellEnd"/>
      <w:r w:rsidRPr="00E361A5">
        <w:rPr>
          <w:sz w:val="24"/>
          <w:szCs w:val="24"/>
        </w:rPr>
        <w:t xml:space="preserve">[:, </w:t>
      </w:r>
      <w:r>
        <w:rPr>
          <w:sz w:val="24"/>
          <w:szCs w:val="24"/>
        </w:rPr>
        <w:t xml:space="preserve"> </w:t>
      </w:r>
      <w:r w:rsidRPr="00E361A5">
        <w:rPr>
          <w:sz w:val="24"/>
          <w:szCs w:val="24"/>
        </w:rPr>
        <w:t xml:space="preserve">:] = </w:t>
      </w:r>
      <w:proofErr w:type="spellStart"/>
      <w:r w:rsidRPr="00E361A5">
        <w:rPr>
          <w:sz w:val="24"/>
          <w:szCs w:val="24"/>
        </w:rPr>
        <w:t>sc.fit_transform</w:t>
      </w:r>
      <w:proofErr w:type="spellEnd"/>
      <w:r w:rsidRPr="00E361A5">
        <w:rPr>
          <w:sz w:val="24"/>
          <w:szCs w:val="24"/>
        </w:rPr>
        <w:t>(</w:t>
      </w:r>
      <w:proofErr w:type="spellStart"/>
      <w:r w:rsidRPr="00E361A5">
        <w:rPr>
          <w:sz w:val="24"/>
          <w:szCs w:val="24"/>
        </w:rPr>
        <w:t>x_train</w:t>
      </w:r>
      <w:proofErr w:type="spellEnd"/>
      <w:r w:rsidRPr="00E361A5">
        <w:rPr>
          <w:sz w:val="24"/>
          <w:szCs w:val="24"/>
        </w:rPr>
        <w:t xml:space="preserve">[:, </w:t>
      </w:r>
      <w:r>
        <w:rPr>
          <w:sz w:val="24"/>
          <w:szCs w:val="24"/>
        </w:rPr>
        <w:t xml:space="preserve"> </w:t>
      </w:r>
      <w:r w:rsidRPr="00E361A5">
        <w:rPr>
          <w:sz w:val="24"/>
          <w:szCs w:val="24"/>
        </w:rPr>
        <w:t>:])</w:t>
      </w:r>
    </w:p>
    <w:p w14:paraId="4AA8D0C9" w14:textId="4F96C8ED" w:rsidR="00E361A5" w:rsidRDefault="00E361A5" w:rsidP="00E361A5">
      <w:pPr>
        <w:ind w:left="564"/>
        <w:jc w:val="center"/>
        <w:rPr>
          <w:sz w:val="24"/>
          <w:szCs w:val="24"/>
        </w:rPr>
      </w:pPr>
      <w:proofErr w:type="spellStart"/>
      <w:r w:rsidRPr="00E361A5">
        <w:rPr>
          <w:sz w:val="24"/>
          <w:szCs w:val="24"/>
        </w:rPr>
        <w:t>x_test</w:t>
      </w:r>
      <w:proofErr w:type="spellEnd"/>
      <w:r w:rsidRPr="00E361A5">
        <w:rPr>
          <w:sz w:val="24"/>
          <w:szCs w:val="24"/>
        </w:rPr>
        <w:t xml:space="preserve">[:, </w:t>
      </w:r>
      <w:r>
        <w:rPr>
          <w:sz w:val="24"/>
          <w:szCs w:val="24"/>
        </w:rPr>
        <w:t xml:space="preserve"> </w:t>
      </w:r>
      <w:r w:rsidRPr="00E361A5">
        <w:rPr>
          <w:sz w:val="24"/>
          <w:szCs w:val="24"/>
        </w:rPr>
        <w:t xml:space="preserve">:] = </w:t>
      </w:r>
      <w:proofErr w:type="spellStart"/>
      <w:r w:rsidRPr="00E361A5">
        <w:rPr>
          <w:sz w:val="24"/>
          <w:szCs w:val="24"/>
        </w:rPr>
        <w:t>sc.transform</w:t>
      </w:r>
      <w:proofErr w:type="spellEnd"/>
      <w:r w:rsidRPr="00E361A5">
        <w:rPr>
          <w:sz w:val="24"/>
          <w:szCs w:val="24"/>
        </w:rPr>
        <w:t>(</w:t>
      </w:r>
      <w:proofErr w:type="spellStart"/>
      <w:r w:rsidRPr="00E361A5">
        <w:rPr>
          <w:sz w:val="24"/>
          <w:szCs w:val="24"/>
        </w:rPr>
        <w:t>x_test</w:t>
      </w:r>
      <w:proofErr w:type="spellEnd"/>
      <w:r w:rsidRPr="00E361A5">
        <w:rPr>
          <w:sz w:val="24"/>
          <w:szCs w:val="24"/>
        </w:rPr>
        <w:t xml:space="preserve">[:, </w:t>
      </w:r>
      <w:r>
        <w:rPr>
          <w:sz w:val="24"/>
          <w:szCs w:val="24"/>
        </w:rPr>
        <w:t xml:space="preserve"> </w:t>
      </w:r>
      <w:r w:rsidRPr="00E361A5">
        <w:rPr>
          <w:sz w:val="24"/>
          <w:szCs w:val="24"/>
        </w:rPr>
        <w:t>:])</w:t>
      </w:r>
    </w:p>
    <w:p w14:paraId="7EA3F5D4" w14:textId="77777777" w:rsidR="00C006CF" w:rsidRDefault="00C006CF" w:rsidP="006665B4">
      <w:pPr>
        <w:ind w:left="564"/>
        <w:jc w:val="center"/>
        <w:rPr>
          <w:sz w:val="24"/>
          <w:szCs w:val="24"/>
        </w:rPr>
      </w:pPr>
    </w:p>
    <w:p w14:paraId="667235CF" w14:textId="77777777" w:rsidR="00C006CF" w:rsidRPr="006665B4" w:rsidRDefault="00C006CF" w:rsidP="006665B4">
      <w:pPr>
        <w:ind w:left="564"/>
        <w:jc w:val="center"/>
        <w:rPr>
          <w:sz w:val="24"/>
          <w:szCs w:val="24"/>
        </w:rPr>
      </w:pPr>
    </w:p>
    <w:p w14:paraId="1D52C16B" w14:textId="77777777" w:rsidR="00C560F5" w:rsidRPr="002763FE" w:rsidRDefault="00C560F5" w:rsidP="00C560F5">
      <w:pPr>
        <w:pStyle w:val="ListParagraph"/>
        <w:ind w:left="924"/>
        <w:jc w:val="center"/>
      </w:pPr>
    </w:p>
    <w:p w14:paraId="4402D4E8" w14:textId="290F8659" w:rsidR="00F41895" w:rsidRPr="00E621DC" w:rsidRDefault="00F41895" w:rsidP="00F41895">
      <w:pPr>
        <w:pStyle w:val="ListParagraph"/>
        <w:ind w:left="564"/>
        <w:rPr>
          <w:sz w:val="24"/>
          <w:szCs w:val="24"/>
        </w:rPr>
      </w:pPr>
    </w:p>
    <w:p w14:paraId="2667930C" w14:textId="77777777" w:rsidR="00EE4A9C" w:rsidRDefault="00EE4A9C" w:rsidP="002763FE">
      <w:pPr>
        <w:pStyle w:val="ListParagraph"/>
        <w:ind w:left="924"/>
        <w:rPr>
          <w:sz w:val="24"/>
          <w:szCs w:val="24"/>
        </w:rPr>
      </w:pPr>
    </w:p>
    <w:p w14:paraId="6829C913" w14:textId="77777777" w:rsidR="00EE4A9C" w:rsidRDefault="00EE4A9C" w:rsidP="002763FE">
      <w:pPr>
        <w:pStyle w:val="ListParagraph"/>
        <w:ind w:left="924"/>
        <w:rPr>
          <w:sz w:val="24"/>
          <w:szCs w:val="24"/>
        </w:rPr>
      </w:pPr>
    </w:p>
    <w:p w14:paraId="4F4D3EB8" w14:textId="77777777" w:rsidR="002763FE" w:rsidRDefault="002763FE" w:rsidP="00A20FF9">
      <w:pPr>
        <w:pStyle w:val="ListParagraph"/>
        <w:ind w:left="924"/>
        <w:jc w:val="center"/>
        <w:rPr>
          <w:sz w:val="24"/>
          <w:szCs w:val="24"/>
        </w:rPr>
      </w:pPr>
    </w:p>
    <w:p w14:paraId="05C86F8F" w14:textId="77777777" w:rsidR="002763FE" w:rsidRPr="002763FE" w:rsidRDefault="002763FE" w:rsidP="002763FE">
      <w:pPr>
        <w:pStyle w:val="ListParagraph"/>
        <w:ind w:left="924"/>
        <w:rPr>
          <w:sz w:val="24"/>
          <w:szCs w:val="24"/>
        </w:rPr>
      </w:pPr>
    </w:p>
    <w:p w14:paraId="5587D48B" w14:textId="067E1F24" w:rsidR="00F86EEC" w:rsidRDefault="00F86EEC" w:rsidP="00D922E6">
      <w:pPr>
        <w:pStyle w:val="ListParagraph"/>
        <w:ind w:left="924"/>
      </w:pPr>
      <w:r>
        <w:t xml:space="preserve">      </w:t>
      </w:r>
    </w:p>
    <w:p w14:paraId="3F5056A9" w14:textId="77777777" w:rsidR="002763FE" w:rsidRDefault="002763FE" w:rsidP="002763FE">
      <w:pPr>
        <w:jc w:val="center"/>
      </w:pPr>
    </w:p>
    <w:p w14:paraId="77B8220C" w14:textId="77CDA66F" w:rsidR="00F86EEC" w:rsidRDefault="00F86EEC" w:rsidP="00D922E6">
      <w:pPr>
        <w:pStyle w:val="ListParagraph"/>
        <w:ind w:left="924"/>
      </w:pPr>
      <w:r>
        <w:t xml:space="preserve">                </w:t>
      </w:r>
    </w:p>
    <w:p w14:paraId="631FEB27" w14:textId="77777777" w:rsidR="006B482C" w:rsidRPr="005D4BFA" w:rsidRDefault="006B482C" w:rsidP="004135FA">
      <w:pPr>
        <w:pStyle w:val="ListParagraph"/>
        <w:ind w:left="924"/>
      </w:pPr>
    </w:p>
    <w:p w14:paraId="20A712C9" w14:textId="77777777" w:rsidR="00FD0A39" w:rsidRDefault="00FD0A39" w:rsidP="00FD0A39">
      <w:pPr>
        <w:pStyle w:val="ListParagraph"/>
      </w:pPr>
    </w:p>
    <w:p w14:paraId="0E1D99EF" w14:textId="3DC16D7B" w:rsidR="00FD0A39" w:rsidRDefault="00FD0A39" w:rsidP="00FD0A39">
      <w:r>
        <w:t xml:space="preserve">       </w:t>
      </w:r>
    </w:p>
    <w:p w14:paraId="32B7DF44" w14:textId="77777777" w:rsidR="00F8221F" w:rsidRDefault="00F8221F" w:rsidP="00F8221F">
      <w:pPr>
        <w:ind w:left="204"/>
      </w:pPr>
    </w:p>
    <w:sectPr w:rsidR="00F82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E82"/>
    <w:multiLevelType w:val="hybridMultilevel"/>
    <w:tmpl w:val="8BCEED92"/>
    <w:lvl w:ilvl="0" w:tplc="95B6EAAC">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 w15:restartNumberingAfterBreak="0">
    <w:nsid w:val="4CB32AF1"/>
    <w:multiLevelType w:val="hybridMultilevel"/>
    <w:tmpl w:val="A8BE2974"/>
    <w:lvl w:ilvl="0" w:tplc="9B76A5C2">
      <w:numFmt w:val="bullet"/>
      <w:lvlText w:val="-"/>
      <w:lvlJc w:val="left"/>
      <w:pPr>
        <w:ind w:left="564" w:hanging="360"/>
      </w:pPr>
      <w:rPr>
        <w:rFonts w:ascii="Calibri" w:eastAsiaTheme="minorHAnsi" w:hAnsi="Calibri" w:cs="Calibri" w:hint="default"/>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num w:numId="1" w16cid:durableId="1598324349">
    <w:abstractNumId w:val="1"/>
  </w:num>
  <w:num w:numId="2" w16cid:durableId="139565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62"/>
    <w:rsid w:val="00052DF5"/>
    <w:rsid w:val="0005488F"/>
    <w:rsid w:val="000872E2"/>
    <w:rsid w:val="00094D6C"/>
    <w:rsid w:val="00104F7E"/>
    <w:rsid w:val="001522F5"/>
    <w:rsid w:val="001606E9"/>
    <w:rsid w:val="00191298"/>
    <w:rsid w:val="002139D3"/>
    <w:rsid w:val="00217FB6"/>
    <w:rsid w:val="002763FE"/>
    <w:rsid w:val="002D79C8"/>
    <w:rsid w:val="002E56FD"/>
    <w:rsid w:val="00345DF9"/>
    <w:rsid w:val="0038260E"/>
    <w:rsid w:val="003945AF"/>
    <w:rsid w:val="00394E9F"/>
    <w:rsid w:val="00396862"/>
    <w:rsid w:val="003B45BD"/>
    <w:rsid w:val="003C4C0A"/>
    <w:rsid w:val="003C6689"/>
    <w:rsid w:val="003D4A0F"/>
    <w:rsid w:val="004135FA"/>
    <w:rsid w:val="00417193"/>
    <w:rsid w:val="00432BA9"/>
    <w:rsid w:val="00453DB6"/>
    <w:rsid w:val="0046666A"/>
    <w:rsid w:val="00476D38"/>
    <w:rsid w:val="004930FA"/>
    <w:rsid w:val="00496EEA"/>
    <w:rsid w:val="004A3EBB"/>
    <w:rsid w:val="004B2082"/>
    <w:rsid w:val="004C747B"/>
    <w:rsid w:val="004D1ABC"/>
    <w:rsid w:val="005352B9"/>
    <w:rsid w:val="0055176B"/>
    <w:rsid w:val="005559A4"/>
    <w:rsid w:val="00575C9B"/>
    <w:rsid w:val="005B6B2C"/>
    <w:rsid w:val="005D4BFA"/>
    <w:rsid w:val="00614226"/>
    <w:rsid w:val="0062685B"/>
    <w:rsid w:val="00633027"/>
    <w:rsid w:val="006665B4"/>
    <w:rsid w:val="006A2450"/>
    <w:rsid w:val="006B482C"/>
    <w:rsid w:val="006D69D8"/>
    <w:rsid w:val="00702B14"/>
    <w:rsid w:val="00714B9C"/>
    <w:rsid w:val="00741FD2"/>
    <w:rsid w:val="00750B65"/>
    <w:rsid w:val="00752AA2"/>
    <w:rsid w:val="00784791"/>
    <w:rsid w:val="007A5CD0"/>
    <w:rsid w:val="007F4E68"/>
    <w:rsid w:val="00817BA1"/>
    <w:rsid w:val="0082289D"/>
    <w:rsid w:val="00826506"/>
    <w:rsid w:val="008B1B74"/>
    <w:rsid w:val="008D3F4A"/>
    <w:rsid w:val="008D623C"/>
    <w:rsid w:val="008D65A2"/>
    <w:rsid w:val="008E3BF3"/>
    <w:rsid w:val="00907E19"/>
    <w:rsid w:val="00911E56"/>
    <w:rsid w:val="00912402"/>
    <w:rsid w:val="0091353A"/>
    <w:rsid w:val="0091419F"/>
    <w:rsid w:val="00940813"/>
    <w:rsid w:val="00951198"/>
    <w:rsid w:val="009A1D74"/>
    <w:rsid w:val="009C4987"/>
    <w:rsid w:val="009D44D7"/>
    <w:rsid w:val="009E4F64"/>
    <w:rsid w:val="009F7455"/>
    <w:rsid w:val="00A20FF9"/>
    <w:rsid w:val="00A53FAB"/>
    <w:rsid w:val="00A60B4F"/>
    <w:rsid w:val="00A718AF"/>
    <w:rsid w:val="00AA6071"/>
    <w:rsid w:val="00AC29CC"/>
    <w:rsid w:val="00AC5926"/>
    <w:rsid w:val="00AF7A38"/>
    <w:rsid w:val="00B06E4B"/>
    <w:rsid w:val="00B15F6F"/>
    <w:rsid w:val="00B6713A"/>
    <w:rsid w:val="00BA274D"/>
    <w:rsid w:val="00BB24D1"/>
    <w:rsid w:val="00C006CF"/>
    <w:rsid w:val="00C2524E"/>
    <w:rsid w:val="00C560F5"/>
    <w:rsid w:val="00C708E0"/>
    <w:rsid w:val="00C82C95"/>
    <w:rsid w:val="00C91B30"/>
    <w:rsid w:val="00CB22E2"/>
    <w:rsid w:val="00D104C9"/>
    <w:rsid w:val="00D176F7"/>
    <w:rsid w:val="00D23A9D"/>
    <w:rsid w:val="00D25895"/>
    <w:rsid w:val="00D2682D"/>
    <w:rsid w:val="00D30612"/>
    <w:rsid w:val="00D83FC1"/>
    <w:rsid w:val="00D85420"/>
    <w:rsid w:val="00D922E6"/>
    <w:rsid w:val="00DB2097"/>
    <w:rsid w:val="00DC3444"/>
    <w:rsid w:val="00E05983"/>
    <w:rsid w:val="00E243FF"/>
    <w:rsid w:val="00E361A5"/>
    <w:rsid w:val="00E45826"/>
    <w:rsid w:val="00E61526"/>
    <w:rsid w:val="00E621DC"/>
    <w:rsid w:val="00E71C82"/>
    <w:rsid w:val="00E72D89"/>
    <w:rsid w:val="00E8738E"/>
    <w:rsid w:val="00EA699B"/>
    <w:rsid w:val="00ED338F"/>
    <w:rsid w:val="00EE0A88"/>
    <w:rsid w:val="00EE4A9C"/>
    <w:rsid w:val="00F30911"/>
    <w:rsid w:val="00F34835"/>
    <w:rsid w:val="00F41895"/>
    <w:rsid w:val="00F73093"/>
    <w:rsid w:val="00F7323E"/>
    <w:rsid w:val="00F81462"/>
    <w:rsid w:val="00F8221F"/>
    <w:rsid w:val="00F86EEC"/>
    <w:rsid w:val="00F96137"/>
    <w:rsid w:val="00FB16EF"/>
    <w:rsid w:val="00FD0A3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F875D"/>
  <w15:chartTrackingRefBased/>
  <w15:docId w15:val="{61B42905-B4FB-4DA7-89EA-4578C72C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711076">
      <w:bodyDiv w:val="1"/>
      <w:marLeft w:val="0"/>
      <w:marRight w:val="0"/>
      <w:marTop w:val="0"/>
      <w:marBottom w:val="0"/>
      <w:divBdr>
        <w:top w:val="none" w:sz="0" w:space="0" w:color="auto"/>
        <w:left w:val="none" w:sz="0" w:space="0" w:color="auto"/>
        <w:bottom w:val="none" w:sz="0" w:space="0" w:color="auto"/>
        <w:right w:val="none" w:sz="0" w:space="0" w:color="auto"/>
      </w:divBdr>
      <w:divsChild>
        <w:div w:id="434977988">
          <w:marLeft w:val="0"/>
          <w:marRight w:val="0"/>
          <w:marTop w:val="0"/>
          <w:marBottom w:val="0"/>
          <w:divBdr>
            <w:top w:val="none" w:sz="0" w:space="0" w:color="auto"/>
            <w:left w:val="none" w:sz="0" w:space="0" w:color="auto"/>
            <w:bottom w:val="none" w:sz="0" w:space="0" w:color="auto"/>
            <w:right w:val="none" w:sz="0" w:space="0" w:color="auto"/>
          </w:divBdr>
          <w:divsChild>
            <w:div w:id="1198547822">
              <w:marLeft w:val="0"/>
              <w:marRight w:val="0"/>
              <w:marTop w:val="0"/>
              <w:marBottom w:val="0"/>
              <w:divBdr>
                <w:top w:val="none" w:sz="0" w:space="0" w:color="auto"/>
                <w:left w:val="none" w:sz="0" w:space="0" w:color="auto"/>
                <w:bottom w:val="none" w:sz="0" w:space="0" w:color="auto"/>
                <w:right w:val="none" w:sz="0" w:space="0" w:color="auto"/>
              </w:divBdr>
            </w:div>
            <w:div w:id="159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55A8-9CCB-4CC2-85BE-09FF4C00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4</Pages>
  <Words>727</Words>
  <Characters>4250</Characters>
  <Application>Microsoft Office Word</Application>
  <DocSecurity>0</DocSecurity>
  <Lines>157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surabhi</dc:creator>
  <cp:keywords/>
  <dc:description/>
  <cp:lastModifiedBy>manoj kumar surabhi</cp:lastModifiedBy>
  <cp:revision>130</cp:revision>
  <dcterms:created xsi:type="dcterms:W3CDTF">2024-04-27T18:30:00Z</dcterms:created>
  <dcterms:modified xsi:type="dcterms:W3CDTF">2024-05-02T22:18:00Z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54f54e86-84e4-4eee-9edf-67f515761edb</vt:lpwstr>
  </property>
</Properties>
</file>